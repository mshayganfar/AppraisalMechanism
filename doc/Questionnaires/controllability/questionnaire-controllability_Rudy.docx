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BF0" w:rsidRDefault="007C3CD5">
      <w:r>
        <w:t xml:space="preserve">You are preparing for hiking. You are supposed to make </w:t>
      </w:r>
      <w:r>
        <w:rPr>
          <w:b/>
          <w:bCs/>
        </w:rPr>
        <w:t>two</w:t>
      </w:r>
      <w:r>
        <w:t xml:space="preserve"> different snacks, a peanut butter and jelly sandwich and a simple boiled egg sandwich, </w:t>
      </w:r>
      <w:r>
        <w:rPr>
          <w:b/>
          <w:bCs/>
          <w:u w:val="single"/>
        </w:rPr>
        <w:t>together with Mary</w:t>
      </w:r>
      <w:r>
        <w:t xml:space="preserve">. The peanut butter and jelly sandwich MUST be prepared using peanut butter and </w:t>
      </w:r>
      <w:r>
        <w:t>strawberry</w:t>
      </w:r>
      <w:r>
        <w:t xml:space="preserve"> jam. The egg sandwich MUST be prepared using two boiled eggs, salt and some pickles. All required ingredients are available to </w:t>
      </w:r>
      <w:r>
        <w:rPr>
          <w:b/>
          <w:bCs/>
        </w:rPr>
        <w:t>you and Mary</w:t>
      </w:r>
      <w:r>
        <w:t>, including:</w:t>
      </w:r>
    </w:p>
    <w:p w:rsidR="00980BF0" w:rsidRDefault="00980BF0"/>
    <w:p w:rsidR="00980BF0" w:rsidRDefault="007C3CD5">
      <w:r>
        <w:tab/>
        <w:t xml:space="preserve">a) </w:t>
      </w:r>
      <w:proofErr w:type="gramStart"/>
      <w:r>
        <w:t>a</w:t>
      </w:r>
      <w:proofErr w:type="gramEnd"/>
      <w:r>
        <w:t xml:space="preserve"> jar of peanut butter,</w:t>
      </w:r>
    </w:p>
    <w:p w:rsidR="00980BF0" w:rsidRDefault="007C3CD5">
      <w:r>
        <w:tab/>
        <w:t xml:space="preserve">b) </w:t>
      </w:r>
      <w:proofErr w:type="gramStart"/>
      <w:r>
        <w:t>a</w:t>
      </w:r>
      <w:proofErr w:type="gramEnd"/>
      <w:r>
        <w:t xml:space="preserve"> jar of strawberry jam,</w:t>
      </w:r>
    </w:p>
    <w:p w:rsidR="00980BF0" w:rsidRDefault="007C3CD5">
      <w:r>
        <w:tab/>
        <w:t xml:space="preserve">c) </w:t>
      </w:r>
      <w:proofErr w:type="gramStart"/>
      <w:r>
        <w:t>whole</w:t>
      </w:r>
      <w:proofErr w:type="gramEnd"/>
      <w:r>
        <w:t xml:space="preserve"> wheat bread,</w:t>
      </w:r>
    </w:p>
    <w:p w:rsidR="00980BF0" w:rsidRDefault="007C3CD5">
      <w:r>
        <w:tab/>
        <w:t xml:space="preserve">d) </w:t>
      </w:r>
      <w:proofErr w:type="gramStart"/>
      <w:r>
        <w:t>two</w:t>
      </w:r>
      <w:proofErr w:type="gramEnd"/>
      <w:r>
        <w:t xml:space="preserve"> eggs,</w:t>
      </w:r>
    </w:p>
    <w:p w:rsidR="00980BF0" w:rsidRDefault="007C3CD5">
      <w:r>
        <w:tab/>
        <w:t xml:space="preserve">e) </w:t>
      </w:r>
      <w:proofErr w:type="gramStart"/>
      <w:r>
        <w:t>pick</w:t>
      </w:r>
      <w:r>
        <w:t>les</w:t>
      </w:r>
      <w:proofErr w:type="gramEnd"/>
      <w:r>
        <w:t>, and</w:t>
      </w:r>
    </w:p>
    <w:p w:rsidR="00980BF0" w:rsidRDefault="007C3CD5">
      <w:r>
        <w:tab/>
        <w:t xml:space="preserve">f) </w:t>
      </w:r>
      <w:proofErr w:type="gramStart"/>
      <w:r>
        <w:t>salt</w:t>
      </w:r>
      <w:proofErr w:type="gramEnd"/>
      <w:r>
        <w:t>.</w:t>
      </w:r>
    </w:p>
    <w:p w:rsidR="00980BF0" w:rsidRDefault="00980BF0"/>
    <w:p w:rsidR="00980BF0" w:rsidRDefault="00980BF0"/>
    <w:p w:rsidR="00980BF0" w:rsidRDefault="007C3CD5">
      <w:pPr>
        <w:rPr>
          <w:b/>
          <w:bCs/>
        </w:rPr>
      </w:pPr>
      <w:r>
        <w:rPr>
          <w:b/>
          <w:bCs/>
        </w:rPr>
        <w:t>First Sandwich:</w:t>
      </w:r>
    </w:p>
    <w:p w:rsidR="00980BF0" w:rsidRDefault="00980BF0"/>
    <w:p w:rsidR="00980BF0" w:rsidRDefault="007C3CD5">
      <w:r>
        <w:t>To prepare</w:t>
      </w:r>
      <w:ins w:id="0" w:author="Rudy Shayganfar" w:date="2015-10-21T23:26:00Z">
        <w:r w:rsidR="0063738D">
          <w:t xml:space="preserve"> the</w:t>
        </w:r>
      </w:ins>
      <w:r>
        <w:t xml:space="preserve"> </w:t>
      </w:r>
      <w:r>
        <w:rPr>
          <w:b/>
          <w:bCs/>
        </w:rPr>
        <w:t>peanut butter and jelly</w:t>
      </w:r>
      <w:r>
        <w:t xml:space="preserve"> sandwich the following </w:t>
      </w:r>
      <w:r>
        <w:rPr>
          <w:b/>
          <w:bCs/>
          <w:u w:val="single"/>
        </w:rPr>
        <w:t>steps</w:t>
      </w:r>
      <w:r>
        <w:t xml:space="preserve"> MUST be taken in the following </w:t>
      </w:r>
      <w:r>
        <w:rPr>
          <w:b/>
          <w:bCs/>
          <w:u w:val="single"/>
        </w:rPr>
        <w:t>order</w:t>
      </w:r>
      <w:r>
        <w:t xml:space="preserve"> (as shown in the picture)</w:t>
      </w:r>
      <w:r>
        <w:t>:</w:t>
      </w:r>
    </w:p>
    <w:p w:rsidR="00980BF0" w:rsidRDefault="00980BF0"/>
    <w:p w:rsidR="00980BF0" w:rsidRDefault="007C3CD5">
      <w:r>
        <w:t>Spread some peanut butter on one slice of bread. Spread some strawberry jam on another sl</w:t>
      </w:r>
      <w:r>
        <w:t xml:space="preserve">ice of bread.  Press </w:t>
      </w:r>
      <w:ins w:id="1" w:author="Rudy Shayganfar" w:date="2015-10-21T23:26:00Z">
        <w:r w:rsidR="0063738D">
          <w:t xml:space="preserve">the </w:t>
        </w:r>
      </w:ins>
      <w:r>
        <w:t xml:space="preserve">two slices together, and pass the sandwich to Mary. Mary uses a knife to cut the sandwich in half. Mary </w:t>
      </w:r>
      <w:del w:id="2" w:author="Rudy Shayganfar" w:date="2015-10-21T23:27:00Z">
        <w:r w:rsidDel="0063738D">
          <w:delText>will take</w:delText>
        </w:r>
      </w:del>
      <w:ins w:id="3" w:author="Rudy Shayganfar" w:date="2015-10-21T23:27:00Z">
        <w:r w:rsidR="0063738D">
          <w:t>takes</w:t>
        </w:r>
      </w:ins>
      <w:r>
        <w:t xml:space="preserve"> a zip lock bag, and puts the sandwich in the bag.</w:t>
      </w:r>
    </w:p>
    <w:p w:rsidR="00980BF0" w:rsidRDefault="00980BF0"/>
    <w:p w:rsidR="00980BF0" w:rsidRDefault="007C3CD5">
      <w:r>
        <w:rPr>
          <w:noProof/>
          <w:lang w:eastAsia="en-US" w:bidi="ar-SA"/>
        </w:rPr>
        <w:lastRenderedPageBreak/>
        <w:drawing>
          <wp:anchor distT="0" distB="0" distL="0" distR="0" simplePos="0" relativeHeight="251658240" behindDoc="0" locked="0" layoutInCell="1" allowOverlap="1">
            <wp:simplePos x="0" y="0"/>
            <wp:positionH relativeFrom="column">
              <wp:posOffset>1604010</wp:posOffset>
            </wp:positionH>
            <wp:positionV relativeFrom="paragraph">
              <wp:posOffset>41910</wp:posOffset>
            </wp:positionV>
            <wp:extent cx="3192780" cy="413321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192780" cy="4133215"/>
                    </a:xfrm>
                    <a:prstGeom prst="rect">
                      <a:avLst/>
                    </a:prstGeom>
                    <a:noFill/>
                    <a:ln w="9525">
                      <a:noFill/>
                      <a:miter lim="800000"/>
                      <a:headEnd/>
                      <a:tailEnd/>
                    </a:ln>
                  </pic:spPr>
                </pic:pic>
              </a:graphicData>
            </a:graphic>
          </wp:anchor>
        </w:drawing>
      </w:r>
    </w:p>
    <w:p w:rsidR="00980BF0" w:rsidRDefault="007C3CD5">
      <w:pPr>
        <w:rPr>
          <w:b/>
          <w:bCs/>
        </w:rPr>
      </w:pPr>
      <w:r>
        <w:rPr>
          <w:b/>
          <w:bCs/>
        </w:rPr>
        <w:t>Second Sandwich:</w:t>
      </w:r>
    </w:p>
    <w:p w:rsidR="00980BF0" w:rsidRDefault="00980BF0"/>
    <w:p w:rsidR="00980BF0" w:rsidRDefault="007C3CD5">
      <w:r>
        <w:t>To prepare</w:t>
      </w:r>
      <w:ins w:id="4" w:author="Rudy Shayganfar" w:date="2015-10-21T23:27:00Z">
        <w:r w:rsidR="0063738D">
          <w:t xml:space="preserve"> the</w:t>
        </w:r>
      </w:ins>
      <w:r>
        <w:t xml:space="preserve"> </w:t>
      </w:r>
      <w:r>
        <w:rPr>
          <w:b/>
          <w:bCs/>
        </w:rPr>
        <w:t>boiled egg</w:t>
      </w:r>
      <w:r>
        <w:t xml:space="preserve"> sandwich the following </w:t>
      </w:r>
      <w:r>
        <w:rPr>
          <w:b/>
          <w:bCs/>
          <w:u w:val="single"/>
        </w:rPr>
        <w:t>steps</w:t>
      </w:r>
      <w:r>
        <w:t xml:space="preserve"> MUST be taken in the following </w:t>
      </w:r>
      <w:r>
        <w:rPr>
          <w:b/>
          <w:bCs/>
          <w:u w:val="single"/>
        </w:rPr>
        <w:t>order</w:t>
      </w:r>
      <w:r>
        <w:t xml:space="preserve"> (as shown in the picture)</w:t>
      </w:r>
      <w:r>
        <w:t>:</w:t>
      </w:r>
    </w:p>
    <w:p w:rsidR="00980BF0" w:rsidRDefault="00980BF0"/>
    <w:p w:rsidR="00980BF0" w:rsidRDefault="007C3CD5">
      <w:r>
        <w:t>Boil the water in a pot, and put two eggs in the pot when the water is boiling. Remove the eggs from the pot after 5 minutes. Peel the boiled eggs and slice them into a few pieces. Shake som</w:t>
      </w:r>
      <w:r>
        <w:t>e salt on the eggs. Put the sliced eggs on bread. Wait for Mary to put some pickles on top of the eggs. Press another slice of bread on top. Grab a zip lock bag and put your sandwich inside of the zip lock bag.</w:t>
      </w:r>
    </w:p>
    <w:p w:rsidR="00980BF0" w:rsidRDefault="00980BF0"/>
    <w:p w:rsidR="00980BF0" w:rsidRDefault="007C3CD5">
      <w:r>
        <w:rPr>
          <w:noProof/>
          <w:lang w:eastAsia="en-US" w:bidi="ar-SA"/>
        </w:rPr>
        <w:lastRenderedPageBreak/>
        <w:drawing>
          <wp:anchor distT="0" distB="0" distL="0" distR="0" simplePos="0" relativeHeight="251659264" behindDoc="0" locked="0" layoutInCell="1" allowOverlap="1">
            <wp:simplePos x="0" y="0"/>
            <wp:positionH relativeFrom="column">
              <wp:posOffset>1550670</wp:posOffset>
            </wp:positionH>
            <wp:positionV relativeFrom="paragraph">
              <wp:posOffset>77470</wp:posOffset>
            </wp:positionV>
            <wp:extent cx="3366135" cy="435546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3366135" cy="4355465"/>
                    </a:xfrm>
                    <a:prstGeom prst="rect">
                      <a:avLst/>
                    </a:prstGeom>
                    <a:noFill/>
                    <a:ln w="9525">
                      <a:noFill/>
                      <a:miter lim="800000"/>
                      <a:headEnd/>
                      <a:tailEnd/>
                    </a:ln>
                  </pic:spPr>
                </pic:pic>
              </a:graphicData>
            </a:graphic>
          </wp:anchor>
        </w:drawing>
      </w:r>
    </w:p>
    <w:p w:rsidR="00980BF0" w:rsidRDefault="007C3CD5">
      <w:r>
        <w:t>In this questionnaire, there are 10 questi</w:t>
      </w:r>
      <w:r>
        <w:t xml:space="preserve">ons about different situations while you are preparing two sandwiches </w:t>
      </w:r>
      <w:r>
        <w:rPr>
          <w:b/>
          <w:bCs/>
        </w:rPr>
        <w:t xml:space="preserve">together with Mary </w:t>
      </w:r>
      <w:r>
        <w:t xml:space="preserve">(as mentioned above). Each question provides three </w:t>
      </w:r>
      <w:del w:id="5" w:author="Rudy Shayganfar" w:date="2015-10-21T23:27:00Z">
        <w:r w:rsidDel="0063738D">
          <w:delText>different options to answer</w:delText>
        </w:r>
      </w:del>
      <w:ins w:id="6" w:author="Rudy Shayganfar" w:date="2015-10-21T23:27:00Z">
        <w:r w:rsidR="0063738D">
          <w:t>possible answers regarding how controllable the situations are</w:t>
        </w:r>
      </w:ins>
      <w:r>
        <w:t xml:space="preserve">. </w:t>
      </w:r>
      <w:del w:id="7" w:author="Rudy Shayganfar" w:date="2015-10-21T23:28:00Z">
        <w:r w:rsidDel="0063738D">
          <w:delText xml:space="preserve">All questions ask about which one of the first two conditions is </w:delText>
        </w:r>
        <w:r w:rsidDel="0063738D">
          <w:rPr>
            <w:b/>
            <w:bCs/>
          </w:rPr>
          <w:delText>more expected</w:delText>
        </w:r>
        <w:r w:rsidDel="0063738D">
          <w:delText xml:space="preserve"> for you </w:delText>
        </w:r>
        <w:r w:rsidDel="0063738D">
          <w:delText xml:space="preserve">in a particular situation, or whether they are equally expected. </w:delText>
        </w:r>
      </w:del>
    </w:p>
    <w:p w:rsidR="00980BF0" w:rsidRDefault="00980BF0"/>
    <w:p w:rsidR="00980BF0" w:rsidRDefault="007C3CD5">
      <w:r>
        <w:rPr>
          <w:b/>
          <w:bCs/>
        </w:rPr>
        <w:t xml:space="preserve">Controllability </w:t>
      </w:r>
      <w:r>
        <w:t xml:space="preserve">is about whether the outcome of an event can be changed under your or your collaborator's control. For example, boiling the eggs is more controllable for you since you have </w:t>
      </w:r>
      <w:r>
        <w:t>the eggs</w:t>
      </w:r>
      <w:ins w:id="8" w:author="Rudy Shayganfar" w:date="2015-10-21T23:28:00Z">
        <w:r w:rsidR="0063738D">
          <w:t xml:space="preserve"> and the </w:t>
        </w:r>
      </w:ins>
      <w:del w:id="9" w:author="Rudy Shayganfar" w:date="2015-10-21T23:28:00Z">
        <w:r w:rsidDel="0063738D">
          <w:delText>,</w:delText>
        </w:r>
        <w:r w:rsidDel="0063738D">
          <w:delText xml:space="preserve"> </w:delText>
        </w:r>
      </w:del>
      <w:r>
        <w:t>pot and you know how to turn on the oven, but putting pickles on the sliced eggs is not controllable for you since your hands are dirty and you should not open the lid on the pickle jar with your dirty hands.</w:t>
      </w:r>
    </w:p>
    <w:p w:rsidR="00980BF0" w:rsidRDefault="007C3CD5">
      <w:r>
        <w:t>Now, please answer the following ques</w:t>
      </w:r>
      <w:r>
        <w:t>tions:</w:t>
      </w:r>
    </w:p>
    <w:p w:rsidR="00980BF0" w:rsidRDefault="00980BF0"/>
    <w:p w:rsidR="00980BF0" w:rsidRDefault="007C3CD5">
      <w:pPr>
        <w:rPr>
          <w:color w:val="B2B2B2"/>
        </w:rPr>
      </w:pPr>
      <w:r>
        <w:t>1. Imagine y</w:t>
      </w:r>
      <w:r>
        <w:t>ou want to quickly make a peanut butter sandwich. You know that you are supposed to press two slices</w:t>
      </w:r>
      <w:r>
        <w:t xml:space="preserve"> of bread </w:t>
      </w:r>
      <w:ins w:id="10" w:author="Rudy Shayganfar" w:date="2015-10-21T23:29:00Z">
        <w:r w:rsidR="0063738D">
          <w:t xml:space="preserve">together that are </w:t>
        </w:r>
      </w:ins>
      <w:r>
        <w:t xml:space="preserve">covered by peanut butter and strawberry jam, and pass it to Mary to cut it in half. </w:t>
      </w:r>
      <w:r>
        <w:t xml:space="preserve">Which of the following two actions is </w:t>
      </w:r>
      <w:r>
        <w:rPr>
          <w:b/>
          <w:bCs/>
        </w:rPr>
        <w:t>more controllable</w:t>
      </w:r>
      <w:r>
        <w:t xml:space="preserve">? </w:t>
      </w:r>
      <w:r>
        <w:rPr>
          <w:color w:val="B2B2B2"/>
        </w:rPr>
        <w:t>[Agency – Internal Motive]</w:t>
      </w:r>
    </w:p>
    <w:p w:rsidR="00980BF0" w:rsidRDefault="00980BF0"/>
    <w:p w:rsidR="00980BF0" w:rsidRPr="0063738D" w:rsidRDefault="007C3CD5">
      <w:pPr>
        <w:rPr>
          <w:b/>
          <w:rPrChange w:id="11" w:author="Rudy Shayganfar" w:date="2015-10-21T23:29:00Z">
            <w:rPr/>
          </w:rPrChange>
        </w:rPr>
      </w:pPr>
      <w:r w:rsidRPr="0063738D">
        <w:rPr>
          <w:b/>
          <w:rPrChange w:id="12" w:author="Rudy Shayganfar" w:date="2015-10-21T23:29:00Z">
            <w:rPr/>
          </w:rPrChange>
        </w:rPr>
        <w:t xml:space="preserve">A. </w:t>
      </w:r>
      <w:r w:rsidRPr="0063738D">
        <w:rPr>
          <w:b/>
          <w:rPrChange w:id="13" w:author="Rudy Shayganfar" w:date="2015-10-21T23:29:00Z">
            <w:rPr/>
          </w:rPrChange>
        </w:rPr>
        <w:t>You spread the peanut butter on one slice of bread and strawberry jam on the other slice of bread to prepare the sandwich.</w:t>
      </w:r>
    </w:p>
    <w:p w:rsidR="00980BF0" w:rsidRDefault="00980BF0">
      <w:pPr>
        <w:rPr>
          <w:sz w:val="16"/>
          <w:szCs w:val="16"/>
        </w:rPr>
      </w:pPr>
    </w:p>
    <w:p w:rsidR="00980BF0" w:rsidRDefault="007C3CD5">
      <w:r>
        <w:lastRenderedPageBreak/>
        <w:t xml:space="preserve">B. Mary asks you whether you know how to make your own homemade bread for your </w:t>
      </w:r>
      <w:r>
        <w:t>sandwich</w:t>
      </w:r>
      <w:r>
        <w:t>.</w:t>
      </w:r>
    </w:p>
    <w:p w:rsidR="00980BF0" w:rsidRDefault="00980BF0">
      <w:pPr>
        <w:rPr>
          <w:sz w:val="16"/>
          <w:szCs w:val="16"/>
        </w:rPr>
      </w:pPr>
    </w:p>
    <w:p w:rsidR="00980BF0" w:rsidRDefault="007C3CD5">
      <w:r>
        <w:t>C. Equally controllable.</w:t>
      </w:r>
    </w:p>
    <w:p w:rsidR="00980BF0" w:rsidRDefault="00980BF0">
      <w:pPr>
        <w:rPr>
          <w:sz w:val="18"/>
          <w:szCs w:val="18"/>
        </w:rPr>
      </w:pPr>
    </w:p>
    <w:p w:rsidR="00980BF0" w:rsidRDefault="00980BF0">
      <w:pPr>
        <w:rPr>
          <w:sz w:val="18"/>
          <w:szCs w:val="18"/>
        </w:rPr>
      </w:pPr>
    </w:p>
    <w:p w:rsidR="00980BF0" w:rsidRDefault="00980BF0">
      <w:pPr>
        <w:rPr>
          <w:sz w:val="18"/>
          <w:szCs w:val="18"/>
        </w:rPr>
      </w:pPr>
    </w:p>
    <w:p w:rsidR="00980BF0" w:rsidRDefault="00980BF0">
      <w:pPr>
        <w:rPr>
          <w:sz w:val="18"/>
          <w:szCs w:val="18"/>
        </w:rPr>
      </w:pPr>
    </w:p>
    <w:p w:rsidR="00980BF0" w:rsidRDefault="007C3CD5">
      <w:pPr>
        <w:rPr>
          <w:color w:val="B2B2B2"/>
        </w:rPr>
      </w:pPr>
      <w:r>
        <w:t>2. Imagine y</w:t>
      </w:r>
      <w:r>
        <w:t xml:space="preserve">ou want to quickly make a peanut butter sandwich. </w:t>
      </w:r>
      <w:r>
        <w:t xml:space="preserve">Which of the following two actions is </w:t>
      </w:r>
      <w:r>
        <w:rPr>
          <w:b/>
          <w:bCs/>
        </w:rPr>
        <w:t>more controllable</w:t>
      </w:r>
      <w:r>
        <w:t xml:space="preserve">? </w:t>
      </w:r>
      <w:r>
        <w:rPr>
          <w:color w:val="B2B2B2"/>
        </w:rPr>
        <w:t xml:space="preserve">[Autonomy - </w:t>
      </w:r>
      <w:proofErr w:type="spellStart"/>
      <w:r>
        <w:rPr>
          <w:color w:val="B2B2B2"/>
        </w:rPr>
        <w:t>Contributers</w:t>
      </w:r>
      <w:proofErr w:type="spellEnd"/>
      <w:r>
        <w:rPr>
          <w:color w:val="B2B2B2"/>
        </w:rPr>
        <w:t>]</w:t>
      </w:r>
    </w:p>
    <w:p w:rsidR="00980BF0" w:rsidRDefault="00980BF0"/>
    <w:p w:rsidR="00980BF0" w:rsidRDefault="007C3CD5">
      <w:r>
        <w:t>A</w:t>
      </w:r>
      <w:r w:rsidRPr="0063738D">
        <w:rPr>
          <w:b/>
          <w:rPrChange w:id="14" w:author="Rudy Shayganfar" w:date="2015-10-21T23:30:00Z">
            <w:rPr/>
          </w:rPrChange>
        </w:rPr>
        <w:t xml:space="preserve">. </w:t>
      </w:r>
      <w:r w:rsidRPr="0063738D">
        <w:rPr>
          <w:b/>
          <w:rPrChange w:id="15" w:author="Rudy Shayganfar" w:date="2015-10-21T23:30:00Z">
            <w:rPr/>
          </w:rPrChange>
        </w:rPr>
        <w:t>You spread the peanut butter on one slice of bread and strawberry j</w:t>
      </w:r>
      <w:r w:rsidRPr="0063738D">
        <w:rPr>
          <w:b/>
          <w:rPrChange w:id="16" w:author="Rudy Shayganfar" w:date="2015-10-21T23:30:00Z">
            <w:rPr/>
          </w:rPrChange>
        </w:rPr>
        <w:t xml:space="preserve">am on the second slice of bread. You </w:t>
      </w:r>
      <w:r w:rsidRPr="0063738D">
        <w:rPr>
          <w:b/>
          <w:bCs/>
        </w:rPr>
        <w:t>do not need</w:t>
      </w:r>
      <w:r w:rsidRPr="0063738D">
        <w:rPr>
          <w:b/>
          <w:rPrChange w:id="17" w:author="Rudy Shayganfar" w:date="2015-10-21T23:30:00Z">
            <w:rPr/>
          </w:rPrChange>
        </w:rPr>
        <w:t xml:space="preserve"> Mary to cut the sandwich in half. You press </w:t>
      </w:r>
      <w:ins w:id="18" w:author="Rudy Shayganfar" w:date="2015-10-21T23:30:00Z">
        <w:r w:rsidR="0063738D" w:rsidRPr="0063738D">
          <w:rPr>
            <w:b/>
            <w:rPrChange w:id="19" w:author="Rudy Shayganfar" w:date="2015-10-21T23:30:00Z">
              <w:rPr/>
            </w:rPrChange>
          </w:rPr>
          <w:t xml:space="preserve">the </w:t>
        </w:r>
      </w:ins>
      <w:r w:rsidRPr="0063738D">
        <w:rPr>
          <w:b/>
          <w:rPrChange w:id="20" w:author="Rudy Shayganfar" w:date="2015-10-21T23:30:00Z">
            <w:rPr/>
          </w:rPrChange>
        </w:rPr>
        <w:t xml:space="preserve">two slices </w:t>
      </w:r>
      <w:ins w:id="21" w:author="Rudy Shayganfar" w:date="2015-10-21T23:30:00Z">
        <w:r w:rsidR="0063738D" w:rsidRPr="0063738D">
          <w:rPr>
            <w:b/>
            <w:rPrChange w:id="22" w:author="Rudy Shayganfar" w:date="2015-10-21T23:30:00Z">
              <w:rPr/>
            </w:rPrChange>
          </w:rPr>
          <w:t xml:space="preserve">together </w:t>
        </w:r>
      </w:ins>
      <w:r w:rsidRPr="0063738D">
        <w:rPr>
          <w:b/>
          <w:rPrChange w:id="23" w:author="Rudy Shayganfar" w:date="2015-10-21T23:30:00Z">
            <w:rPr/>
          </w:rPrChange>
        </w:rPr>
        <w:t>and put it in a zip lock bag.</w:t>
      </w:r>
    </w:p>
    <w:p w:rsidR="00980BF0" w:rsidRDefault="00980BF0">
      <w:pPr>
        <w:rPr>
          <w:sz w:val="16"/>
          <w:szCs w:val="16"/>
        </w:rPr>
      </w:pPr>
    </w:p>
    <w:p w:rsidR="00980BF0" w:rsidRDefault="007C3CD5">
      <w:r>
        <w:t xml:space="preserve">B. </w:t>
      </w:r>
      <w:r>
        <w:t xml:space="preserve">You spread the peanut butter on one slice of bread and strawberry jam on the second slice of bread. You </w:t>
      </w:r>
      <w:r>
        <w:rPr>
          <w:b/>
          <w:bCs/>
        </w:rPr>
        <w:t>need</w:t>
      </w:r>
      <w:r>
        <w:t xml:space="preserve"> to pass t</w:t>
      </w:r>
      <w:r>
        <w:t xml:space="preserve">he sandwich to Mary to cut </w:t>
      </w:r>
      <w:del w:id="24" w:author="Rudy Shayganfar" w:date="2015-10-21T23:30:00Z">
        <w:r w:rsidDel="0063738D">
          <w:delText xml:space="preserve">the </w:delText>
        </w:r>
      </w:del>
      <w:r>
        <w:t>it in half and put it in a zip lock bag.</w:t>
      </w:r>
    </w:p>
    <w:p w:rsidR="00980BF0" w:rsidRDefault="00980BF0">
      <w:pPr>
        <w:rPr>
          <w:sz w:val="16"/>
          <w:szCs w:val="16"/>
        </w:rPr>
      </w:pPr>
    </w:p>
    <w:p w:rsidR="00980BF0" w:rsidRDefault="007C3CD5">
      <w:r>
        <w:t>C. Equally controllable.</w:t>
      </w:r>
    </w:p>
    <w:p w:rsidR="00980BF0" w:rsidRDefault="00980BF0">
      <w:pPr>
        <w:rPr>
          <w:sz w:val="18"/>
          <w:szCs w:val="18"/>
        </w:rPr>
      </w:pPr>
    </w:p>
    <w:p w:rsidR="00980BF0" w:rsidRDefault="00980BF0">
      <w:pPr>
        <w:rPr>
          <w:sz w:val="18"/>
          <w:szCs w:val="18"/>
        </w:rPr>
      </w:pPr>
    </w:p>
    <w:p w:rsidR="00980BF0" w:rsidRDefault="00980BF0">
      <w:pPr>
        <w:rPr>
          <w:sz w:val="18"/>
          <w:szCs w:val="18"/>
        </w:rPr>
      </w:pPr>
    </w:p>
    <w:p w:rsidR="00980BF0" w:rsidRDefault="007C3CD5">
      <w:pPr>
        <w:rPr>
          <w:color w:val="B2B2B2"/>
        </w:rPr>
      </w:pPr>
      <w:r>
        <w:t xml:space="preserve">3. </w:t>
      </w:r>
      <w:r>
        <w:t xml:space="preserve">Imagine you want to quickly make a peanut butter sandwich. </w:t>
      </w:r>
      <w:r>
        <w:t xml:space="preserve">Which of the following two actions is </w:t>
      </w:r>
      <w:r>
        <w:rPr>
          <w:b/>
          <w:bCs/>
        </w:rPr>
        <w:t>more controllable</w:t>
      </w:r>
      <w:r>
        <w:t xml:space="preserve">? </w:t>
      </w:r>
      <w:r>
        <w:rPr>
          <w:color w:val="B2B2B2"/>
        </w:rPr>
        <w:t>[Autonomy - Predecessors]</w:t>
      </w:r>
    </w:p>
    <w:p w:rsidR="00980BF0" w:rsidRDefault="00980BF0">
      <w:pPr>
        <w:rPr>
          <w:sz w:val="16"/>
          <w:szCs w:val="16"/>
        </w:rPr>
      </w:pPr>
    </w:p>
    <w:p w:rsidR="00980BF0" w:rsidRPr="0063738D" w:rsidRDefault="007C3CD5">
      <w:pPr>
        <w:rPr>
          <w:b/>
          <w:rPrChange w:id="25" w:author="Rudy Shayganfar" w:date="2015-10-21T23:31:00Z">
            <w:rPr/>
          </w:rPrChange>
        </w:rPr>
      </w:pPr>
      <w:r w:rsidRPr="0063738D">
        <w:rPr>
          <w:b/>
          <w:rPrChange w:id="26" w:author="Rudy Shayganfar" w:date="2015-10-21T23:31:00Z">
            <w:rPr/>
          </w:rPrChange>
        </w:rPr>
        <w:t xml:space="preserve">A. </w:t>
      </w:r>
      <w:r w:rsidRPr="0063738D">
        <w:rPr>
          <w:b/>
          <w:rPrChange w:id="27" w:author="Rudy Shayganfar" w:date="2015-10-21T23:31:00Z">
            <w:rPr/>
          </w:rPrChange>
        </w:rPr>
        <w:t>You ca</w:t>
      </w:r>
      <w:r w:rsidRPr="0063738D">
        <w:rPr>
          <w:b/>
          <w:rPrChange w:id="28" w:author="Rudy Shayganfar" w:date="2015-10-21T23:31:00Z">
            <w:rPr/>
          </w:rPrChange>
        </w:rPr>
        <w:t>n spread the peanut butter on one slice of bread and strawberry jam on the second slice of bread.</w:t>
      </w:r>
    </w:p>
    <w:p w:rsidR="00980BF0" w:rsidRDefault="00980BF0">
      <w:pPr>
        <w:rPr>
          <w:sz w:val="16"/>
          <w:szCs w:val="16"/>
        </w:rPr>
      </w:pPr>
    </w:p>
    <w:p w:rsidR="00980BF0" w:rsidRDefault="007C3CD5">
      <w:r>
        <w:t xml:space="preserve">B. </w:t>
      </w:r>
      <w:r>
        <w:t>You can spread the peanut butter on one slice of bread and you need Mary to spread strawberry jam on the second slice of bread.</w:t>
      </w:r>
    </w:p>
    <w:p w:rsidR="00980BF0" w:rsidRDefault="00980BF0">
      <w:pPr>
        <w:rPr>
          <w:sz w:val="16"/>
          <w:szCs w:val="16"/>
        </w:rPr>
      </w:pPr>
    </w:p>
    <w:p w:rsidR="00980BF0" w:rsidRDefault="007C3CD5">
      <w:r>
        <w:t>C. Equally controllable.</w:t>
      </w:r>
    </w:p>
    <w:p w:rsidR="00980BF0" w:rsidRDefault="00980BF0">
      <w:pPr>
        <w:rPr>
          <w:sz w:val="18"/>
          <w:szCs w:val="18"/>
        </w:rPr>
      </w:pPr>
    </w:p>
    <w:p w:rsidR="00980BF0" w:rsidRDefault="00980BF0">
      <w:pPr>
        <w:rPr>
          <w:sz w:val="18"/>
          <w:szCs w:val="18"/>
        </w:rPr>
      </w:pPr>
    </w:p>
    <w:p w:rsidR="00980BF0" w:rsidRDefault="00980BF0">
      <w:pPr>
        <w:rPr>
          <w:sz w:val="18"/>
          <w:szCs w:val="18"/>
        </w:rPr>
      </w:pPr>
    </w:p>
    <w:p w:rsidR="00980BF0" w:rsidRDefault="007C3CD5">
      <w:pPr>
        <w:rPr>
          <w:color w:val="B2B2B2"/>
        </w:rPr>
      </w:pPr>
      <w:r>
        <w:t xml:space="preserve">4. </w:t>
      </w:r>
      <w:r>
        <w:t xml:space="preserve">Imagine you want to quickly make a </w:t>
      </w:r>
      <w:proofErr w:type="spellStart"/>
      <w:r>
        <w:t>hard boiled</w:t>
      </w:r>
      <w:proofErr w:type="spellEnd"/>
      <w:r>
        <w:t xml:space="preserve"> egg sandwich. </w:t>
      </w:r>
      <w:r>
        <w:t xml:space="preserve">Which of the following two actions is </w:t>
      </w:r>
      <w:r>
        <w:rPr>
          <w:b/>
          <w:bCs/>
        </w:rPr>
        <w:t>more controllable</w:t>
      </w:r>
      <w:r>
        <w:t xml:space="preserve">? </w:t>
      </w:r>
      <w:r>
        <w:rPr>
          <w:color w:val="B2B2B2"/>
        </w:rPr>
        <w:t>[Succeeded Predecessors Ratio]</w:t>
      </w:r>
    </w:p>
    <w:p w:rsidR="00980BF0" w:rsidRDefault="00980BF0">
      <w:pPr>
        <w:rPr>
          <w:sz w:val="16"/>
          <w:szCs w:val="16"/>
        </w:rPr>
      </w:pPr>
    </w:p>
    <w:p w:rsidR="00980BF0" w:rsidRPr="0063738D" w:rsidRDefault="007C3CD5">
      <w:pPr>
        <w:rPr>
          <w:b/>
          <w:rPrChange w:id="29" w:author="Rudy Shayganfar" w:date="2015-10-21T23:31:00Z">
            <w:rPr/>
          </w:rPrChange>
        </w:rPr>
      </w:pPr>
      <w:r w:rsidRPr="0063738D">
        <w:rPr>
          <w:b/>
          <w:rPrChange w:id="30" w:author="Rudy Shayganfar" w:date="2015-10-21T23:31:00Z">
            <w:rPr/>
          </w:rPrChange>
        </w:rPr>
        <w:t xml:space="preserve">A. </w:t>
      </w:r>
      <w:r w:rsidRPr="0063738D">
        <w:rPr>
          <w:b/>
          <w:rPrChange w:id="31" w:author="Rudy Shayganfar" w:date="2015-10-21T23:31:00Z">
            <w:rPr/>
          </w:rPrChange>
        </w:rPr>
        <w:t xml:space="preserve">You want to put the sandwich into a zip lock bag. </w:t>
      </w:r>
      <w:r w:rsidRPr="0063738D">
        <w:rPr>
          <w:b/>
          <w:rPrChange w:id="32" w:author="Rudy Shayganfar" w:date="2015-10-21T23:31:00Z">
            <w:rPr/>
          </w:rPrChange>
        </w:rPr>
        <w:t xml:space="preserve">You check the sandwich. It is made the way you </w:t>
      </w:r>
      <w:r w:rsidRPr="0063738D">
        <w:rPr>
          <w:b/>
          <w:rPrChange w:id="33" w:author="Rudy Shayganfar" w:date="2015-10-21T23:31:00Z">
            <w:rPr/>
          </w:rPrChange>
        </w:rPr>
        <w:t>wanted.</w:t>
      </w:r>
    </w:p>
    <w:p w:rsidR="00980BF0" w:rsidRDefault="00980BF0"/>
    <w:p w:rsidR="00980BF0" w:rsidRDefault="007C3CD5">
      <w:r>
        <w:t xml:space="preserve">B. </w:t>
      </w:r>
      <w:r>
        <w:t>You put the sandwich into a zip lock bag. You check the sandwich. You find out the eggs are not boiled enough in a way you wanted.</w:t>
      </w:r>
    </w:p>
    <w:p w:rsidR="00980BF0" w:rsidRDefault="00980BF0"/>
    <w:p w:rsidR="00980BF0" w:rsidRDefault="007C3CD5">
      <w:pPr>
        <w:rPr>
          <w:ins w:id="34" w:author="Rudy Shayganfar" w:date="2015-10-21T23:31:00Z"/>
        </w:rPr>
      </w:pPr>
      <w:r>
        <w:t>C. Equally controllable.</w:t>
      </w:r>
    </w:p>
    <w:p w:rsidR="0063738D" w:rsidRDefault="0063738D">
      <w:pPr>
        <w:rPr>
          <w:ins w:id="35" w:author="Rudy Shayganfar" w:date="2015-10-21T23:31:00Z"/>
        </w:rPr>
      </w:pPr>
    </w:p>
    <w:p w:rsidR="0063738D" w:rsidRDefault="0063738D"/>
    <w:p w:rsidR="00980BF0" w:rsidRDefault="007C3CD5">
      <w:pPr>
        <w:rPr>
          <w:color w:val="B2B2B2"/>
        </w:rPr>
      </w:pPr>
      <w:r>
        <w:t xml:space="preserve">5. </w:t>
      </w:r>
      <w:r>
        <w:t xml:space="preserve">Imagine you want to quickly make a peanut butter sandwich. </w:t>
      </w:r>
      <w:r>
        <w:t>Which of the following tw</w:t>
      </w:r>
      <w:r>
        <w:t xml:space="preserve">o actions is </w:t>
      </w:r>
      <w:r>
        <w:rPr>
          <w:b/>
          <w:bCs/>
        </w:rPr>
        <w:t>more controllable</w:t>
      </w:r>
      <w:r>
        <w:t xml:space="preserve">? </w:t>
      </w:r>
      <w:r>
        <w:rPr>
          <w:color w:val="B2B2B2"/>
        </w:rPr>
        <w:t>[Available Inputs]</w:t>
      </w:r>
    </w:p>
    <w:p w:rsidR="00980BF0" w:rsidRDefault="00980BF0"/>
    <w:p w:rsidR="00980BF0" w:rsidRPr="0063738D" w:rsidRDefault="007C3CD5">
      <w:pPr>
        <w:rPr>
          <w:b/>
          <w:rPrChange w:id="36" w:author="Rudy Shayganfar" w:date="2015-10-21T23:31:00Z">
            <w:rPr/>
          </w:rPrChange>
        </w:rPr>
      </w:pPr>
      <w:r w:rsidRPr="0063738D">
        <w:rPr>
          <w:b/>
          <w:rPrChange w:id="37" w:author="Rudy Shayganfar" w:date="2015-10-21T23:31:00Z">
            <w:rPr/>
          </w:rPrChange>
        </w:rPr>
        <w:t xml:space="preserve">A. </w:t>
      </w:r>
      <w:r w:rsidRPr="0063738D">
        <w:rPr>
          <w:b/>
          <w:rPrChange w:id="38" w:author="Rudy Shayganfar" w:date="2015-10-21T23:31:00Z">
            <w:rPr/>
          </w:rPrChange>
        </w:rPr>
        <w:t xml:space="preserve">You have a jar of peanut butter and a jar of strawberry jam opened </w:t>
      </w:r>
      <w:ins w:id="39" w:author="Rudy Shayganfar" w:date="2015-10-21T23:31:00Z">
        <w:r w:rsidR="0063738D" w:rsidRPr="0063738D">
          <w:rPr>
            <w:b/>
            <w:rPrChange w:id="40" w:author="Rudy Shayganfar" w:date="2015-10-21T23:31:00Z">
              <w:rPr/>
            </w:rPrChange>
          </w:rPr>
          <w:t xml:space="preserve">and </w:t>
        </w:r>
      </w:ins>
      <w:r w:rsidRPr="0063738D">
        <w:rPr>
          <w:b/>
          <w:rPrChange w:id="41" w:author="Rudy Shayganfar" w:date="2015-10-21T23:31:00Z">
            <w:rPr/>
          </w:rPrChange>
        </w:rPr>
        <w:t>ready to use.</w:t>
      </w:r>
    </w:p>
    <w:p w:rsidR="00980BF0" w:rsidRDefault="00980BF0"/>
    <w:p w:rsidR="00980BF0" w:rsidRDefault="007C3CD5">
      <w:r>
        <w:lastRenderedPageBreak/>
        <w:t xml:space="preserve">B. </w:t>
      </w:r>
      <w:r>
        <w:t>You cannot find the jar of peanut butter, and Mary tells you that you ran out of bread.</w:t>
      </w:r>
    </w:p>
    <w:p w:rsidR="00980BF0" w:rsidRDefault="00980BF0"/>
    <w:p w:rsidR="00980BF0" w:rsidRDefault="007C3CD5">
      <w:r>
        <w:t>C. Equally controllable.</w:t>
      </w:r>
    </w:p>
    <w:p w:rsidR="00980BF0" w:rsidRDefault="00980BF0"/>
    <w:p w:rsidR="00980BF0" w:rsidRDefault="00980BF0"/>
    <w:p w:rsidR="00980BF0" w:rsidRDefault="00980BF0"/>
    <w:p w:rsidR="00980BF0" w:rsidRDefault="007C3CD5">
      <w:pPr>
        <w:rPr>
          <w:color w:val="B2B2B2"/>
        </w:rPr>
      </w:pPr>
      <w:r>
        <w:t>6. Imagine y</w:t>
      </w:r>
      <w:r>
        <w:t xml:space="preserve">ou want to quickly make a peanut butter sandwich. You know that you are supposed to press two slices of bread </w:t>
      </w:r>
      <w:ins w:id="42" w:author="Rudy Shayganfar" w:date="2015-10-21T23:31:00Z">
        <w:r w:rsidR="0063738D">
          <w:t xml:space="preserve">together that are </w:t>
        </w:r>
      </w:ins>
      <w:r>
        <w:t xml:space="preserve">covered by peanut butter and strawberry jam, and pass it to Mary to cut it in half. </w:t>
      </w:r>
      <w:r>
        <w:t xml:space="preserve">Which of the following two actions is </w:t>
      </w:r>
      <w:r>
        <w:rPr>
          <w:b/>
          <w:bCs/>
        </w:rPr>
        <w:t xml:space="preserve">more </w:t>
      </w:r>
      <w:r>
        <w:rPr>
          <w:b/>
          <w:bCs/>
        </w:rPr>
        <w:t>controllable</w:t>
      </w:r>
      <w:r>
        <w:t xml:space="preserve">? </w:t>
      </w:r>
      <w:r>
        <w:rPr>
          <w:color w:val="B2B2B2"/>
        </w:rPr>
        <w:t>[Agency – Internal Motive]</w:t>
      </w:r>
    </w:p>
    <w:p w:rsidR="00980BF0" w:rsidRDefault="00980BF0"/>
    <w:p w:rsidR="00980BF0" w:rsidRDefault="007C3CD5">
      <w:r>
        <w:t xml:space="preserve">A. </w:t>
      </w:r>
      <w:r>
        <w:t>You spread the peanut butter on one slice of bread and strawberry jam on the other slice of bread to prepare the sandwich.</w:t>
      </w:r>
    </w:p>
    <w:p w:rsidR="00980BF0" w:rsidRDefault="00980BF0">
      <w:pPr>
        <w:rPr>
          <w:sz w:val="16"/>
          <w:szCs w:val="16"/>
        </w:rPr>
      </w:pPr>
    </w:p>
    <w:p w:rsidR="00980BF0" w:rsidRPr="0063738D" w:rsidRDefault="007C3CD5">
      <w:pPr>
        <w:rPr>
          <w:b/>
          <w:rPrChange w:id="43" w:author="Rudy Shayganfar" w:date="2015-10-21T23:32:00Z">
            <w:rPr/>
          </w:rPrChange>
        </w:rPr>
      </w:pPr>
      <w:r w:rsidRPr="0063738D">
        <w:rPr>
          <w:b/>
          <w:rPrChange w:id="44" w:author="Rudy Shayganfar" w:date="2015-10-21T23:32:00Z">
            <w:rPr/>
          </w:rPrChange>
        </w:rPr>
        <w:t xml:space="preserve">B. </w:t>
      </w:r>
      <w:r w:rsidRPr="0063738D">
        <w:rPr>
          <w:b/>
          <w:rPrChange w:id="45" w:author="Rudy Shayganfar" w:date="2015-10-21T23:32:00Z">
            <w:rPr/>
          </w:rPrChange>
        </w:rPr>
        <w:t>You have two slices of bread one covered with peanut butter and one covered with str</w:t>
      </w:r>
      <w:r w:rsidRPr="0063738D">
        <w:rPr>
          <w:b/>
          <w:rPrChange w:id="46" w:author="Rudy Shayganfar" w:date="2015-10-21T23:32:00Z">
            <w:rPr/>
          </w:rPrChange>
        </w:rPr>
        <w:t>awberry jam. You press them together before passing the sandwich to Mary.</w:t>
      </w:r>
    </w:p>
    <w:p w:rsidR="00980BF0" w:rsidRDefault="00980BF0">
      <w:pPr>
        <w:rPr>
          <w:sz w:val="16"/>
          <w:szCs w:val="16"/>
        </w:rPr>
      </w:pPr>
    </w:p>
    <w:p w:rsidR="00980BF0" w:rsidRDefault="007C3CD5">
      <w:pPr>
        <w:rPr>
          <w:color w:val="000000"/>
        </w:rPr>
      </w:pPr>
      <w:r>
        <w:rPr>
          <w:color w:val="000000"/>
        </w:rPr>
        <w:t>C. Equally controllable.</w:t>
      </w:r>
    </w:p>
    <w:p w:rsidR="00980BF0" w:rsidRDefault="00980BF0"/>
    <w:p w:rsidR="00980BF0" w:rsidRDefault="00980BF0"/>
    <w:p w:rsidR="00980BF0" w:rsidRDefault="00980BF0"/>
    <w:p w:rsidR="00980BF0" w:rsidRDefault="007C3CD5">
      <w:pPr>
        <w:rPr>
          <w:color w:val="B2B2B2"/>
        </w:rPr>
      </w:pPr>
      <w:r>
        <w:t xml:space="preserve">7. Which of the following two actions is </w:t>
      </w:r>
      <w:r>
        <w:rPr>
          <w:b/>
          <w:bCs/>
        </w:rPr>
        <w:t>more controllable</w:t>
      </w:r>
      <w:r>
        <w:t xml:space="preserve">? </w:t>
      </w:r>
      <w:r>
        <w:rPr>
          <w:color w:val="B2B2B2"/>
        </w:rPr>
        <w:t xml:space="preserve">[Autonomy - </w:t>
      </w:r>
      <w:proofErr w:type="spellStart"/>
      <w:r>
        <w:rPr>
          <w:color w:val="B2B2B2"/>
        </w:rPr>
        <w:t>Contributers</w:t>
      </w:r>
      <w:proofErr w:type="spellEnd"/>
      <w:r>
        <w:rPr>
          <w:color w:val="B2B2B2"/>
        </w:rPr>
        <w:t>]</w:t>
      </w:r>
    </w:p>
    <w:p w:rsidR="00980BF0" w:rsidRDefault="00980BF0"/>
    <w:p w:rsidR="00980BF0" w:rsidRDefault="007C3CD5">
      <w:r>
        <w:t>A. Imagine y</w:t>
      </w:r>
      <w:r>
        <w:t xml:space="preserve">ou want to quickly make a peanut butter sandwich. You </w:t>
      </w:r>
      <w:r>
        <w:t xml:space="preserve">spread the peanut butter on one slice of bread and strawberry jam on the second slice of bread. You </w:t>
      </w:r>
      <w:r>
        <w:rPr>
          <w:b/>
          <w:bCs/>
        </w:rPr>
        <w:t>do not need</w:t>
      </w:r>
      <w:r>
        <w:t xml:space="preserve"> Mary to cut the sandwich in half. You press two slices </w:t>
      </w:r>
      <w:ins w:id="47" w:author="Rudy Shayganfar" w:date="2015-10-21T23:32:00Z">
        <w:r w:rsidR="0063738D">
          <w:t xml:space="preserve">together </w:t>
        </w:r>
      </w:ins>
      <w:r>
        <w:t>and put it in a zip lock bag.</w:t>
      </w:r>
    </w:p>
    <w:p w:rsidR="00980BF0" w:rsidRDefault="00980BF0">
      <w:pPr>
        <w:rPr>
          <w:sz w:val="16"/>
          <w:szCs w:val="16"/>
        </w:rPr>
      </w:pPr>
    </w:p>
    <w:p w:rsidR="00980BF0" w:rsidRDefault="007C3CD5">
      <w:r>
        <w:t>B. Imagine y</w:t>
      </w:r>
      <w:r>
        <w:t xml:space="preserve">ou want to quickly make a </w:t>
      </w:r>
      <w:proofErr w:type="spellStart"/>
      <w:r>
        <w:t>hard boiled</w:t>
      </w:r>
      <w:proofErr w:type="spellEnd"/>
      <w:r>
        <w:t xml:space="preserve"> egg sand</w:t>
      </w:r>
      <w:r>
        <w:t xml:space="preserve">wich. You have boiled and peeled the eggs. You </w:t>
      </w:r>
      <w:r>
        <w:rPr>
          <w:b/>
          <w:bCs/>
        </w:rPr>
        <w:t>do not need</w:t>
      </w:r>
      <w:r>
        <w:t xml:space="preserve"> Mary to put some pickles on your eggs.</w:t>
      </w:r>
    </w:p>
    <w:p w:rsidR="00980BF0" w:rsidRDefault="00980BF0">
      <w:pPr>
        <w:rPr>
          <w:sz w:val="16"/>
          <w:szCs w:val="16"/>
        </w:rPr>
      </w:pPr>
    </w:p>
    <w:p w:rsidR="00980BF0" w:rsidRPr="0063738D" w:rsidRDefault="007C3CD5">
      <w:pPr>
        <w:rPr>
          <w:b/>
          <w:color w:val="000000"/>
          <w:rPrChange w:id="48" w:author="Rudy Shayganfar" w:date="2015-10-21T23:32:00Z">
            <w:rPr>
              <w:color w:val="000000"/>
            </w:rPr>
          </w:rPrChange>
        </w:rPr>
      </w:pPr>
      <w:r w:rsidRPr="0063738D">
        <w:rPr>
          <w:b/>
          <w:color w:val="000000"/>
          <w:rPrChange w:id="49" w:author="Rudy Shayganfar" w:date="2015-10-21T23:32:00Z">
            <w:rPr>
              <w:color w:val="000000"/>
            </w:rPr>
          </w:rPrChange>
        </w:rPr>
        <w:t>C. Equally controllable.</w:t>
      </w:r>
    </w:p>
    <w:p w:rsidR="00980BF0" w:rsidRDefault="00980BF0">
      <w:pPr>
        <w:rPr>
          <w:color w:val="000000"/>
        </w:rPr>
      </w:pPr>
    </w:p>
    <w:p w:rsidR="00980BF0" w:rsidRDefault="00980BF0">
      <w:pPr>
        <w:rPr>
          <w:color w:val="000000"/>
        </w:rPr>
      </w:pPr>
    </w:p>
    <w:p w:rsidR="00980BF0" w:rsidRDefault="00980BF0">
      <w:pPr>
        <w:rPr>
          <w:color w:val="000000"/>
        </w:rPr>
      </w:pPr>
    </w:p>
    <w:p w:rsidR="00980BF0" w:rsidRDefault="00980BF0">
      <w:pPr>
        <w:rPr>
          <w:color w:val="000000"/>
        </w:rPr>
      </w:pPr>
    </w:p>
    <w:p w:rsidR="00980BF0" w:rsidRDefault="007C3CD5">
      <w:pPr>
        <w:rPr>
          <w:color w:val="B2B2B2"/>
        </w:rPr>
      </w:pPr>
      <w:r>
        <w:t xml:space="preserve">8. Which of the following two actions is </w:t>
      </w:r>
      <w:r>
        <w:rPr>
          <w:b/>
          <w:bCs/>
        </w:rPr>
        <w:t>more controllable</w:t>
      </w:r>
      <w:r>
        <w:t xml:space="preserve">? </w:t>
      </w:r>
      <w:r>
        <w:rPr>
          <w:color w:val="B2B2B2"/>
        </w:rPr>
        <w:t>[Autonomy - Predecessors]</w:t>
      </w:r>
    </w:p>
    <w:p w:rsidR="00980BF0" w:rsidRDefault="00980BF0">
      <w:pPr>
        <w:rPr>
          <w:sz w:val="16"/>
          <w:szCs w:val="16"/>
        </w:rPr>
      </w:pPr>
    </w:p>
    <w:p w:rsidR="00980BF0" w:rsidRDefault="007C3CD5">
      <w:r>
        <w:t xml:space="preserve">A. </w:t>
      </w:r>
      <w:r>
        <w:t>Imagine you want to quickly make a pea</w:t>
      </w:r>
      <w:r>
        <w:t>nut butter sandwich. You can spread the peanut butter on one slice of bread and strawberry jam on the second slice of bread.</w:t>
      </w:r>
    </w:p>
    <w:p w:rsidR="00980BF0" w:rsidRDefault="00980BF0">
      <w:pPr>
        <w:rPr>
          <w:sz w:val="16"/>
          <w:szCs w:val="16"/>
        </w:rPr>
      </w:pPr>
    </w:p>
    <w:p w:rsidR="00980BF0" w:rsidRPr="0063738D" w:rsidRDefault="007C3CD5">
      <w:pPr>
        <w:rPr>
          <w:b/>
          <w:rPrChange w:id="50" w:author="Rudy Shayganfar" w:date="2015-10-21T23:33:00Z">
            <w:rPr/>
          </w:rPrChange>
        </w:rPr>
      </w:pPr>
      <w:r w:rsidRPr="0063738D">
        <w:rPr>
          <w:b/>
          <w:rPrChange w:id="51" w:author="Rudy Shayganfar" w:date="2015-10-21T23:33:00Z">
            <w:rPr/>
          </w:rPrChange>
        </w:rPr>
        <w:t xml:space="preserve">B. </w:t>
      </w:r>
      <w:r w:rsidRPr="0063738D">
        <w:rPr>
          <w:b/>
          <w:rPrChange w:id="52" w:author="Rudy Shayganfar" w:date="2015-10-21T23:33:00Z">
            <w:rPr/>
          </w:rPrChange>
        </w:rPr>
        <w:t xml:space="preserve">Imagine you want to quickly make a </w:t>
      </w:r>
      <w:proofErr w:type="spellStart"/>
      <w:r w:rsidRPr="0063738D">
        <w:rPr>
          <w:b/>
          <w:rPrChange w:id="53" w:author="Rudy Shayganfar" w:date="2015-10-21T23:33:00Z">
            <w:rPr/>
          </w:rPrChange>
        </w:rPr>
        <w:t>hard boiled</w:t>
      </w:r>
      <w:proofErr w:type="spellEnd"/>
      <w:r w:rsidRPr="0063738D">
        <w:rPr>
          <w:b/>
          <w:rPrChange w:id="54" w:author="Rudy Shayganfar" w:date="2015-10-21T23:33:00Z">
            <w:rPr/>
          </w:rPrChange>
        </w:rPr>
        <w:t xml:space="preserve"> egg sandwich. You can boil the eggs, peel them, put them on bread and add some p</w:t>
      </w:r>
      <w:r w:rsidRPr="0063738D">
        <w:rPr>
          <w:b/>
          <w:rPrChange w:id="55" w:author="Rudy Shayganfar" w:date="2015-10-21T23:33:00Z">
            <w:rPr/>
          </w:rPrChange>
        </w:rPr>
        <w:t>ickles on top without getting any help from Mary.</w:t>
      </w:r>
    </w:p>
    <w:p w:rsidR="00980BF0" w:rsidRDefault="00980BF0">
      <w:pPr>
        <w:rPr>
          <w:sz w:val="16"/>
          <w:szCs w:val="16"/>
        </w:rPr>
      </w:pPr>
    </w:p>
    <w:p w:rsidR="00980BF0" w:rsidRDefault="007C3CD5">
      <w:pPr>
        <w:rPr>
          <w:ins w:id="56" w:author="Rudy Shayganfar" w:date="2015-10-21T23:33:00Z"/>
          <w:color w:val="000000"/>
        </w:rPr>
      </w:pPr>
      <w:r>
        <w:rPr>
          <w:color w:val="000000"/>
        </w:rPr>
        <w:t>C. Equally controllable.</w:t>
      </w:r>
    </w:p>
    <w:p w:rsidR="0063738D" w:rsidRDefault="0063738D">
      <w:pPr>
        <w:rPr>
          <w:color w:val="000000"/>
        </w:rPr>
      </w:pPr>
    </w:p>
    <w:p w:rsidR="00980BF0" w:rsidRDefault="00980BF0">
      <w:pPr>
        <w:rPr>
          <w:color w:val="000000"/>
        </w:rPr>
      </w:pPr>
    </w:p>
    <w:p w:rsidR="00980BF0" w:rsidRDefault="007C3CD5">
      <w:pPr>
        <w:rPr>
          <w:color w:val="B2B2B2"/>
        </w:rPr>
      </w:pPr>
      <w:r>
        <w:t xml:space="preserve">9. Which of the following two actions is </w:t>
      </w:r>
      <w:r>
        <w:rPr>
          <w:b/>
          <w:bCs/>
        </w:rPr>
        <w:t>more controllable</w:t>
      </w:r>
      <w:r>
        <w:t xml:space="preserve">? </w:t>
      </w:r>
      <w:r>
        <w:rPr>
          <w:color w:val="B2B2B2"/>
        </w:rPr>
        <w:t>[Succeeded Predecessors Ratio]</w:t>
      </w:r>
    </w:p>
    <w:p w:rsidR="00980BF0" w:rsidRDefault="00980BF0">
      <w:pPr>
        <w:rPr>
          <w:sz w:val="16"/>
          <w:szCs w:val="16"/>
        </w:rPr>
      </w:pPr>
    </w:p>
    <w:p w:rsidR="00980BF0" w:rsidRDefault="007C3CD5">
      <w:r>
        <w:t xml:space="preserve">A. </w:t>
      </w:r>
      <w:r>
        <w:t xml:space="preserve">Imagine you want to quickly make a </w:t>
      </w:r>
      <w:proofErr w:type="spellStart"/>
      <w:r>
        <w:t>hard boiled</w:t>
      </w:r>
      <w:proofErr w:type="spellEnd"/>
      <w:r>
        <w:t xml:space="preserve"> egg sandwich. You want to put the san</w:t>
      </w:r>
      <w:r>
        <w:t xml:space="preserve">dwich into a </w:t>
      </w:r>
      <w:r>
        <w:lastRenderedPageBreak/>
        <w:t xml:space="preserve">zip lock bag. </w:t>
      </w:r>
      <w:r>
        <w:t>You check the sandwich. It is made the way you wanted.</w:t>
      </w:r>
    </w:p>
    <w:p w:rsidR="00980BF0" w:rsidRDefault="00980BF0"/>
    <w:p w:rsidR="00980BF0" w:rsidRDefault="007C3CD5">
      <w:r>
        <w:t xml:space="preserve">B. </w:t>
      </w:r>
      <w:r>
        <w:t xml:space="preserve">Imagine you want to quickly make a peanut butter sandwich. You want to put the sandwich into a zip lock bag. You check the sandwich. It has </w:t>
      </w:r>
      <w:del w:id="57" w:author="Rudy Shayganfar" w:date="2015-10-21T23:34:00Z">
        <w:r w:rsidDel="0063738D">
          <w:delText>extra amount of</w:delText>
        </w:r>
      </w:del>
      <w:ins w:id="58" w:author="Rudy Shayganfar" w:date="2015-10-21T23:34:00Z">
        <w:r w:rsidR="0063738D">
          <w:t>more</w:t>
        </w:r>
      </w:ins>
      <w:r>
        <w:t xml:space="preserve"> strawberry jam</w:t>
      </w:r>
      <w:r>
        <w:t xml:space="preserve"> </w:t>
      </w:r>
      <w:del w:id="59" w:author="Rudy Shayganfar" w:date="2015-10-21T23:34:00Z">
        <w:r w:rsidDel="0063738D">
          <w:delText xml:space="preserve">as </w:delText>
        </w:r>
      </w:del>
      <w:ins w:id="60" w:author="Rudy Shayganfar" w:date="2015-10-21T23:34:00Z">
        <w:r w:rsidR="0063738D">
          <w:t>than</w:t>
        </w:r>
      </w:ins>
      <w:del w:id="61" w:author="Rudy Shayganfar" w:date="2015-10-21T23:34:00Z">
        <w:r w:rsidDel="0063738D">
          <w:delText>the way</w:delText>
        </w:r>
      </w:del>
      <w:r>
        <w:t xml:space="preserve"> </w:t>
      </w:r>
      <w:r>
        <w:t>y</w:t>
      </w:r>
      <w:r>
        <w:t>ou wanted.</w:t>
      </w:r>
    </w:p>
    <w:p w:rsidR="00980BF0" w:rsidRDefault="00980BF0"/>
    <w:p w:rsidR="00980BF0" w:rsidRDefault="007C3CD5">
      <w:pPr>
        <w:rPr>
          <w:color w:val="000000"/>
        </w:rPr>
      </w:pPr>
      <w:r>
        <w:rPr>
          <w:color w:val="000000"/>
        </w:rPr>
        <w:t>C. Equally controllable.</w:t>
      </w:r>
    </w:p>
    <w:p w:rsidR="00980BF0" w:rsidRDefault="00980BF0">
      <w:pPr>
        <w:rPr>
          <w:color w:val="000000"/>
        </w:rPr>
      </w:pPr>
    </w:p>
    <w:p w:rsidR="00980BF0" w:rsidRDefault="00980BF0">
      <w:pPr>
        <w:rPr>
          <w:color w:val="000000"/>
        </w:rPr>
      </w:pPr>
    </w:p>
    <w:p w:rsidR="00980BF0" w:rsidRDefault="00980BF0">
      <w:pPr>
        <w:rPr>
          <w:color w:val="000000"/>
        </w:rPr>
      </w:pPr>
    </w:p>
    <w:p w:rsidR="00980BF0" w:rsidRDefault="00980BF0">
      <w:pPr>
        <w:rPr>
          <w:color w:val="000000"/>
        </w:rPr>
      </w:pPr>
    </w:p>
    <w:p w:rsidR="00980BF0" w:rsidRDefault="007C3CD5">
      <w:pPr>
        <w:rPr>
          <w:color w:val="B2B2B2"/>
        </w:rPr>
      </w:pPr>
      <w:r>
        <w:t xml:space="preserve">10. Which of the following two actions is </w:t>
      </w:r>
      <w:r>
        <w:rPr>
          <w:b/>
          <w:bCs/>
        </w:rPr>
        <w:t>more controllable</w:t>
      </w:r>
      <w:r>
        <w:t xml:space="preserve">? </w:t>
      </w:r>
      <w:r>
        <w:rPr>
          <w:color w:val="B2B2B2"/>
        </w:rPr>
        <w:t>[Available Inputs]</w:t>
      </w:r>
    </w:p>
    <w:p w:rsidR="00980BF0" w:rsidRDefault="00980BF0"/>
    <w:p w:rsidR="00980BF0" w:rsidRDefault="007C3CD5">
      <w:r>
        <w:t xml:space="preserve">A. </w:t>
      </w:r>
      <w:r>
        <w:t>Imagine you want to quickly make a peanut butter sandwich. You have a jar of peanut butter and a jar of strawberry jam</w:t>
      </w:r>
      <w:r>
        <w:t xml:space="preserve"> opened ready to use.</w:t>
      </w:r>
    </w:p>
    <w:p w:rsidR="00980BF0" w:rsidRDefault="00980BF0"/>
    <w:p w:rsidR="00980BF0" w:rsidRDefault="007C3CD5">
      <w:r>
        <w:t xml:space="preserve">B. </w:t>
      </w:r>
      <w:r>
        <w:t xml:space="preserve">Imagine you want to quickly make a </w:t>
      </w:r>
      <w:proofErr w:type="spellStart"/>
      <w:r>
        <w:t>hard boiled</w:t>
      </w:r>
      <w:proofErr w:type="spellEnd"/>
      <w:r>
        <w:t xml:space="preserve"> egg sandwich. You have two eggs, </w:t>
      </w:r>
      <w:ins w:id="62" w:author="Rudy Shayganfar" w:date="2015-10-21T23:35:00Z">
        <w:r w:rsidR="0063738D">
          <w:t xml:space="preserve">and </w:t>
        </w:r>
      </w:ins>
      <w:r>
        <w:t>a boiling pot on the stove.</w:t>
      </w:r>
    </w:p>
    <w:p w:rsidR="00980BF0" w:rsidRDefault="00980BF0"/>
    <w:p w:rsidR="00980BF0" w:rsidRPr="0063738D" w:rsidRDefault="007C3CD5">
      <w:pPr>
        <w:rPr>
          <w:b/>
          <w:color w:val="000000"/>
          <w:rPrChange w:id="63" w:author="Rudy Shayganfar" w:date="2015-10-21T23:35:00Z">
            <w:rPr>
              <w:color w:val="000000"/>
            </w:rPr>
          </w:rPrChange>
        </w:rPr>
      </w:pPr>
      <w:bookmarkStart w:id="64" w:name="_GoBack"/>
      <w:r w:rsidRPr="0063738D">
        <w:rPr>
          <w:b/>
          <w:color w:val="000000"/>
          <w:rPrChange w:id="65" w:author="Rudy Shayganfar" w:date="2015-10-21T23:35:00Z">
            <w:rPr>
              <w:color w:val="000000"/>
            </w:rPr>
          </w:rPrChange>
        </w:rPr>
        <w:t>C. Equally controllable.</w:t>
      </w:r>
      <w:bookmarkEnd w:id="64"/>
    </w:p>
    <w:sectPr w:rsidR="00980BF0" w:rsidRPr="0063738D">
      <w:footerReference w:type="default" r:id="rId9"/>
      <w:pgSz w:w="12240" w:h="15840"/>
      <w:pgMar w:top="1134" w:right="1134" w:bottom="1693"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CD5" w:rsidRDefault="007C3CD5">
      <w:r>
        <w:separator/>
      </w:r>
    </w:p>
  </w:endnote>
  <w:endnote w:type="continuationSeparator" w:id="0">
    <w:p w:rsidR="007C3CD5" w:rsidRDefault="007C3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BF0" w:rsidRDefault="007C3CD5">
    <w:pPr>
      <w:pStyle w:val="Footer"/>
      <w:jc w:val="center"/>
    </w:pPr>
    <w:r>
      <w:fldChar w:fldCharType="begin"/>
    </w:r>
    <w:r>
      <w:instrText>PAGE</w:instrText>
    </w:r>
    <w:r>
      <w:fldChar w:fldCharType="separate"/>
    </w:r>
    <w:r w:rsidR="0063738D">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CD5" w:rsidRDefault="007C3CD5">
      <w:r>
        <w:separator/>
      </w:r>
    </w:p>
  </w:footnote>
  <w:footnote w:type="continuationSeparator" w:id="0">
    <w:p w:rsidR="007C3CD5" w:rsidRDefault="007C3C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F0"/>
    <w:rsid w:val="0063738D"/>
    <w:rsid w:val="007C3CD5"/>
    <w:rsid w:val="0098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63738D"/>
    <w:rPr>
      <w:rFonts w:ascii="Tahoma" w:hAnsi="Tahoma" w:cs="Mangal"/>
      <w:sz w:val="16"/>
      <w:szCs w:val="14"/>
    </w:rPr>
  </w:style>
  <w:style w:type="character" w:customStyle="1" w:styleId="BalloonTextChar">
    <w:name w:val="Balloon Text Char"/>
    <w:basedOn w:val="DefaultParagraphFont"/>
    <w:link w:val="BalloonText"/>
    <w:uiPriority w:val="99"/>
    <w:semiHidden/>
    <w:rsid w:val="0063738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63738D"/>
    <w:rPr>
      <w:rFonts w:ascii="Tahoma" w:hAnsi="Tahoma" w:cs="Mangal"/>
      <w:sz w:val="16"/>
      <w:szCs w:val="14"/>
    </w:rPr>
  </w:style>
  <w:style w:type="character" w:customStyle="1" w:styleId="BalloonTextChar">
    <w:name w:val="Balloon Text Char"/>
    <w:basedOn w:val="DefaultParagraphFont"/>
    <w:link w:val="BalloonText"/>
    <w:uiPriority w:val="99"/>
    <w:semiHidden/>
    <w:rsid w:val="0063738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Permasteelisa North America</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 Shayganfar</dc:creator>
  <cp:lastModifiedBy>Rudy Shayganfar</cp:lastModifiedBy>
  <cp:revision>2</cp:revision>
  <dcterms:created xsi:type="dcterms:W3CDTF">2015-10-22T03:35:00Z</dcterms:created>
  <dcterms:modified xsi:type="dcterms:W3CDTF">2015-10-22T03:35:00Z</dcterms:modified>
  <dc:language>en-US</dc:language>
</cp:coreProperties>
</file>