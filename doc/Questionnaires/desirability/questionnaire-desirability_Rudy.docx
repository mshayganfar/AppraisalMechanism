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3D5" w:rsidRDefault="00C62E25">
      <w:commentRangeStart w:id="0"/>
      <w:r>
        <w:t xml:space="preserve">You are preparing for hiking. You are supposed to make </w:t>
      </w:r>
      <w:r>
        <w:rPr>
          <w:b/>
          <w:bCs/>
        </w:rPr>
        <w:t>two</w:t>
      </w:r>
      <w:r>
        <w:t xml:space="preserve"> different snacks, a peanut butter and jelly sandwich and a simple boiled egg sandwich, </w:t>
      </w:r>
      <w:r>
        <w:rPr>
          <w:b/>
          <w:bCs/>
          <w:u w:val="single"/>
        </w:rPr>
        <w:t>together with Mary</w:t>
      </w:r>
      <w:r>
        <w:t xml:space="preserve">. The peanut butter and jelly sandwich MUST be prepared using peanut butter and </w:t>
      </w:r>
      <w:r>
        <w:t>strawberry</w:t>
      </w:r>
      <w:r>
        <w:t xml:space="preserve"> jam. The egg sandwich MUST be prepared using two boiled eggs, salt and some pickles. All required ingredients are available to </w:t>
      </w:r>
      <w:r>
        <w:rPr>
          <w:b/>
          <w:bCs/>
        </w:rPr>
        <w:t>you and Mary</w:t>
      </w:r>
      <w:r>
        <w:t>, including:</w:t>
      </w:r>
    </w:p>
    <w:p w:rsidR="00EA53D5" w:rsidRDefault="00EA53D5"/>
    <w:p w:rsidR="00EA53D5" w:rsidRDefault="00C62E25">
      <w:r>
        <w:tab/>
        <w:t xml:space="preserve">a) </w:t>
      </w:r>
      <w:proofErr w:type="gramStart"/>
      <w:r>
        <w:t>a</w:t>
      </w:r>
      <w:proofErr w:type="gramEnd"/>
      <w:r>
        <w:t xml:space="preserve"> jar of peanut butter,</w:t>
      </w:r>
    </w:p>
    <w:p w:rsidR="00EA53D5" w:rsidRDefault="00C62E25">
      <w:r>
        <w:tab/>
        <w:t xml:space="preserve">b) </w:t>
      </w:r>
      <w:proofErr w:type="gramStart"/>
      <w:r>
        <w:t>a</w:t>
      </w:r>
      <w:proofErr w:type="gramEnd"/>
      <w:r>
        <w:t xml:space="preserve"> jar of strawberry jam,</w:t>
      </w:r>
    </w:p>
    <w:p w:rsidR="00EA53D5" w:rsidRDefault="00C62E25">
      <w:r>
        <w:tab/>
        <w:t xml:space="preserve">c) </w:t>
      </w:r>
      <w:proofErr w:type="gramStart"/>
      <w:r>
        <w:t>whole</w:t>
      </w:r>
      <w:proofErr w:type="gramEnd"/>
      <w:r>
        <w:t xml:space="preserve"> wheat bread,</w:t>
      </w:r>
    </w:p>
    <w:p w:rsidR="00EA53D5" w:rsidRDefault="00C62E25">
      <w:r>
        <w:tab/>
        <w:t xml:space="preserve">d) </w:t>
      </w:r>
      <w:proofErr w:type="gramStart"/>
      <w:r>
        <w:t>two</w:t>
      </w:r>
      <w:proofErr w:type="gramEnd"/>
      <w:r>
        <w:t xml:space="preserve"> eggs,</w:t>
      </w:r>
    </w:p>
    <w:p w:rsidR="00EA53D5" w:rsidRDefault="00C62E25">
      <w:r>
        <w:tab/>
        <w:t xml:space="preserve">e) </w:t>
      </w:r>
      <w:proofErr w:type="gramStart"/>
      <w:r>
        <w:t>pick</w:t>
      </w:r>
      <w:r>
        <w:t>les</w:t>
      </w:r>
      <w:proofErr w:type="gramEnd"/>
      <w:r>
        <w:t>, and</w:t>
      </w:r>
    </w:p>
    <w:p w:rsidR="00EA53D5" w:rsidRDefault="00C62E25">
      <w:r>
        <w:tab/>
        <w:t xml:space="preserve">f) </w:t>
      </w:r>
      <w:proofErr w:type="gramStart"/>
      <w:r>
        <w:t>salt</w:t>
      </w:r>
      <w:proofErr w:type="gramEnd"/>
      <w:r>
        <w:t>.</w:t>
      </w:r>
    </w:p>
    <w:p w:rsidR="00EA53D5" w:rsidRDefault="00EA53D5"/>
    <w:p w:rsidR="00EA53D5" w:rsidRDefault="00EA53D5"/>
    <w:p w:rsidR="00EA53D5" w:rsidRDefault="00C62E25">
      <w:pPr>
        <w:rPr>
          <w:b/>
          <w:bCs/>
        </w:rPr>
      </w:pPr>
      <w:r>
        <w:rPr>
          <w:b/>
          <w:bCs/>
        </w:rPr>
        <w:t>First Sandwich:</w:t>
      </w:r>
    </w:p>
    <w:p w:rsidR="00EA53D5" w:rsidRDefault="00EA53D5"/>
    <w:p w:rsidR="00EA53D5" w:rsidRDefault="00C62E25">
      <w:r>
        <w:t xml:space="preserve">To prepare </w:t>
      </w:r>
      <w:r>
        <w:rPr>
          <w:b/>
          <w:bCs/>
        </w:rPr>
        <w:t>peanut butter and jelly</w:t>
      </w:r>
      <w:r>
        <w:t xml:space="preserve"> sandwich the following </w:t>
      </w:r>
      <w:r>
        <w:rPr>
          <w:b/>
          <w:bCs/>
          <w:u w:val="single"/>
        </w:rPr>
        <w:t>steps</w:t>
      </w:r>
      <w:r>
        <w:t xml:space="preserve"> MUST be taken in the following </w:t>
      </w:r>
      <w:r>
        <w:rPr>
          <w:b/>
          <w:bCs/>
          <w:u w:val="single"/>
        </w:rPr>
        <w:t>order</w:t>
      </w:r>
      <w:r>
        <w:t xml:space="preserve"> (as shown in the picture)</w:t>
      </w:r>
      <w:r>
        <w:t>:</w:t>
      </w:r>
    </w:p>
    <w:p w:rsidR="00EA53D5" w:rsidRDefault="00EA53D5"/>
    <w:p w:rsidR="00EA53D5" w:rsidRDefault="00C62E25">
      <w:r>
        <w:t>Spread some peanut butter on one slice of bread. Spread some strawberry jam on another sl</w:t>
      </w:r>
      <w:r>
        <w:t>ice of bread.  Press two slices together, and pass the sandwich to Mary. Mary uses a knife to cut the sandwich in half. Mary will take a zip lock bag, and puts the sandwich in the bag.</w:t>
      </w:r>
    </w:p>
    <w:p w:rsidR="00EA53D5" w:rsidRDefault="00EA53D5"/>
    <w:p w:rsidR="00EA53D5" w:rsidRDefault="00C62E25">
      <w:r>
        <w:rPr>
          <w:noProof/>
          <w:lang w:eastAsia="en-US" w:bidi="ar-SA"/>
        </w:rPr>
        <w:lastRenderedPageBreak/>
        <w:drawing>
          <wp:anchor distT="0" distB="0" distL="0" distR="0" simplePos="0" relativeHeight="251658240" behindDoc="0" locked="0" layoutInCell="1" allowOverlap="1" wp14:anchorId="6FB9A9CD" wp14:editId="40B419B4">
            <wp:simplePos x="0" y="0"/>
            <wp:positionH relativeFrom="column">
              <wp:posOffset>1604010</wp:posOffset>
            </wp:positionH>
            <wp:positionV relativeFrom="paragraph">
              <wp:posOffset>41910</wp:posOffset>
            </wp:positionV>
            <wp:extent cx="3192780" cy="4133215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53D5" w:rsidRDefault="00C62E25">
      <w:pPr>
        <w:rPr>
          <w:b/>
          <w:bCs/>
        </w:rPr>
      </w:pPr>
      <w:r>
        <w:rPr>
          <w:b/>
          <w:bCs/>
        </w:rPr>
        <w:t>Second Sandwich:</w:t>
      </w:r>
    </w:p>
    <w:p w:rsidR="00EA53D5" w:rsidRDefault="00EA53D5"/>
    <w:p w:rsidR="00EA53D5" w:rsidRDefault="00C62E25">
      <w:r>
        <w:t xml:space="preserve">To prepare </w:t>
      </w:r>
      <w:r>
        <w:rPr>
          <w:b/>
          <w:bCs/>
        </w:rPr>
        <w:t>boiled egg</w:t>
      </w:r>
      <w:r>
        <w:t xml:space="preserve"> sandwich the following </w:t>
      </w:r>
      <w:r>
        <w:rPr>
          <w:b/>
          <w:bCs/>
          <w:u w:val="single"/>
        </w:rPr>
        <w:t>steps</w:t>
      </w:r>
      <w:r>
        <w:t xml:space="preserve"> MUST be taken in the following </w:t>
      </w:r>
      <w:r>
        <w:rPr>
          <w:b/>
          <w:bCs/>
          <w:u w:val="single"/>
        </w:rPr>
        <w:t>order</w:t>
      </w:r>
      <w:r>
        <w:t xml:space="preserve"> (as shown in the picture)</w:t>
      </w:r>
      <w:r>
        <w:t>:</w:t>
      </w:r>
    </w:p>
    <w:p w:rsidR="00EA53D5" w:rsidRDefault="00EA53D5"/>
    <w:p w:rsidR="00EA53D5" w:rsidRDefault="00C62E25">
      <w:r>
        <w:t>Boil the water in a pot, and put two eggs in the pot when the water is boiling. Remove the eggs from the pot after 5 minutes. Peel the boiled eggs and slice them into a few pieces. Shake som</w:t>
      </w:r>
      <w:r>
        <w:t>e salt on the eggs. Put the sliced eggs on bread. Wait for Mary to put some pickles on top of the eggs. Press another slice of bread on top. Grab a zip lock bag and put your sandwich inside of the zip lock bag.</w:t>
      </w:r>
      <w:commentRangeEnd w:id="0"/>
      <w:r w:rsidR="00571BD7">
        <w:rPr>
          <w:rStyle w:val="CommentReference"/>
          <w:rFonts w:cs="Mangal"/>
        </w:rPr>
        <w:commentReference w:id="0"/>
      </w:r>
    </w:p>
    <w:p w:rsidR="00EA53D5" w:rsidRDefault="00EA53D5"/>
    <w:p w:rsidR="00EA53D5" w:rsidRDefault="00C62E25">
      <w:r>
        <w:rPr>
          <w:noProof/>
          <w:lang w:eastAsia="en-US"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1550670</wp:posOffset>
            </wp:positionH>
            <wp:positionV relativeFrom="paragraph">
              <wp:posOffset>77470</wp:posOffset>
            </wp:positionV>
            <wp:extent cx="3366135" cy="4355465"/>
            <wp:effectExtent l="0" t="0" r="0" b="0"/>
            <wp:wrapTopAndBottom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435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53D5" w:rsidRDefault="00C62E25">
      <w:r>
        <w:t>In this questionnaire, there are 12 questi</w:t>
      </w:r>
      <w:r>
        <w:t xml:space="preserve">ons about different situations while you are preparing two sandwiches </w:t>
      </w:r>
      <w:r>
        <w:rPr>
          <w:b/>
          <w:bCs/>
        </w:rPr>
        <w:t xml:space="preserve">together with Mary </w:t>
      </w:r>
      <w:r>
        <w:t xml:space="preserve">(as mentioned above). Each question provides three </w:t>
      </w:r>
      <w:del w:id="1" w:author="Rudy Shayganfar" w:date="2015-10-21T23:40:00Z">
        <w:r w:rsidDel="00AA5023">
          <w:delText xml:space="preserve">different options to answer. All questions ask about which one of the first two conditions is </w:delText>
        </w:r>
        <w:r w:rsidDel="00AA5023">
          <w:rPr>
            <w:b/>
            <w:bCs/>
          </w:rPr>
          <w:delText>more desirable</w:delText>
        </w:r>
        <w:r w:rsidDel="00AA5023">
          <w:delText xml:space="preserve"> for you</w:delText>
        </w:r>
        <w:r w:rsidDel="00AA5023">
          <w:delText xml:space="preserve"> in a particular situation, or whether they are equally desirable. </w:delText>
        </w:r>
      </w:del>
      <w:ins w:id="2" w:author="Rudy Shayganfar" w:date="2015-10-21T23:40:00Z">
        <w:r w:rsidR="00AA5023">
          <w:t xml:space="preserve"> possible answers r</w:t>
        </w:r>
      </w:ins>
      <w:ins w:id="3" w:author="Rudy Shayganfar" w:date="2015-10-21T23:41:00Z">
        <w:r w:rsidR="00AA5023">
          <w:t xml:space="preserve">egarding the desirability of certain circumstances. </w:t>
        </w:r>
      </w:ins>
    </w:p>
    <w:p w:rsidR="00EA53D5" w:rsidRDefault="00EA53D5"/>
    <w:p w:rsidR="00EA53D5" w:rsidRDefault="00C62E25">
      <w:r>
        <w:rPr>
          <w:b/>
          <w:bCs/>
        </w:rPr>
        <w:t xml:space="preserve">Desirability </w:t>
      </w:r>
      <w:r>
        <w:t>is a measure of the value of an event or action</w:t>
      </w:r>
      <w:del w:id="4" w:author="Rudy Shayganfar" w:date="2015-10-21T23:42:00Z">
        <w:r w:rsidDel="00AA5023">
          <w:delText xml:space="preserve"> for one</w:delText>
        </w:r>
      </w:del>
      <w:r>
        <w:t xml:space="preserve">. Desirability can be positive if an event facilitates a positive value for you, and it can be negative </w:t>
      </w:r>
      <w:del w:id="5" w:author="Rudy Shayganfar" w:date="2015-10-21T23:42:00Z">
        <w:r w:rsidDel="00AA5023">
          <w:delText>if an</w:delText>
        </w:r>
      </w:del>
      <w:ins w:id="6" w:author="Rudy Shayganfar" w:date="2015-10-21T23:42:00Z">
        <w:r w:rsidR="00AA5023">
          <w:t>it</w:t>
        </w:r>
      </w:ins>
      <w:r>
        <w:t xml:space="preserve"> </w:t>
      </w:r>
      <w:del w:id="7" w:author="Rudy Shayganfar" w:date="2015-10-21T23:42:00Z">
        <w:r w:rsidDel="00AA5023">
          <w:delText xml:space="preserve">event </w:delText>
        </w:r>
      </w:del>
      <w:r>
        <w:t>inh</w:t>
      </w:r>
      <w:r>
        <w:t xml:space="preserve">ibits a positive value for you. For example, if you know Mary is supposed to add some pickles to the top of your sliced boiled eggs (see the picture above), how </w:t>
      </w:r>
      <w:del w:id="8" w:author="Rudy Shayganfar" w:date="2015-10-21T23:42:00Z">
        <w:r w:rsidDel="00AA5023">
          <w:delText xml:space="preserve">do you think it is </w:delText>
        </w:r>
      </w:del>
      <w:r>
        <w:t xml:space="preserve">desirable </w:t>
      </w:r>
      <w:ins w:id="9" w:author="Rudy Shayganfar" w:date="2015-10-21T23:42:00Z">
        <w:r w:rsidR="00AA5023">
          <w:t xml:space="preserve">do you think it is </w:t>
        </w:r>
      </w:ins>
      <w:r>
        <w:t>if she adds another garnish to your sandwich that you do not like?</w:t>
      </w:r>
    </w:p>
    <w:p w:rsidR="00EA53D5" w:rsidRDefault="00C62E25">
      <w:r>
        <w:t>Now, please answer the following questions:</w:t>
      </w:r>
    </w:p>
    <w:p w:rsidR="00EA53D5" w:rsidRDefault="00EA53D5"/>
    <w:p w:rsidR="00EA53D5" w:rsidRDefault="00EA53D5"/>
    <w:p w:rsidR="00EA53D5" w:rsidRDefault="00C62E25">
      <w:pPr>
        <w:rPr>
          <w:color w:val="B2B2B2"/>
        </w:rPr>
      </w:pPr>
      <w:r>
        <w:t>1. Imagine y</w:t>
      </w:r>
      <w:r>
        <w:t xml:space="preserve">ou want to make one peanut butter and one </w:t>
      </w:r>
      <w:proofErr w:type="spellStart"/>
      <w:r>
        <w:t>hard boiled</w:t>
      </w:r>
      <w:proofErr w:type="spellEnd"/>
      <w:r>
        <w:t xml:space="preserve"> egg sandwich for your hike. </w:t>
      </w:r>
      <w:r>
        <w:t xml:space="preserve">Which of the following two actions is </w:t>
      </w:r>
      <w:r>
        <w:rPr>
          <w:b/>
          <w:bCs/>
        </w:rPr>
        <w:t>more desirable</w:t>
      </w:r>
      <w:r>
        <w:t xml:space="preserve">? </w:t>
      </w:r>
      <w:r>
        <w:rPr>
          <w:color w:val="B2B2B2"/>
        </w:rPr>
        <w:t xml:space="preserve">[Top Level Goal is </w:t>
      </w:r>
      <w:proofErr w:type="gramStart"/>
      <w:r>
        <w:rPr>
          <w:color w:val="B2B2B2"/>
        </w:rPr>
        <w:t>Failed</w:t>
      </w:r>
      <w:proofErr w:type="gramEnd"/>
      <w:r>
        <w:rPr>
          <w:color w:val="B2B2B2"/>
        </w:rPr>
        <w:t>]</w:t>
      </w:r>
    </w:p>
    <w:p w:rsidR="00EA53D5" w:rsidRDefault="00EA53D5"/>
    <w:p w:rsidR="00EA53D5" w:rsidRDefault="00C62E25">
      <w:r>
        <w:t xml:space="preserve">A. </w:t>
      </w:r>
      <w:r>
        <w:t xml:space="preserve">Mary </w:t>
      </w:r>
      <w:r>
        <w:t>tells you the peanut butter and eggs you used in your sandwiches are spoiled and out dated.</w:t>
      </w:r>
    </w:p>
    <w:p w:rsidR="00EA53D5" w:rsidRDefault="00EA53D5"/>
    <w:p w:rsidR="00EA53D5" w:rsidRPr="00EC188B" w:rsidRDefault="00C62E25">
      <w:pPr>
        <w:rPr>
          <w:b/>
          <w:rPrChange w:id="10" w:author="Rudy Shayganfar" w:date="2015-10-21T23:43:00Z">
            <w:rPr/>
          </w:rPrChange>
        </w:rPr>
      </w:pPr>
      <w:r w:rsidRPr="00EC188B">
        <w:rPr>
          <w:b/>
          <w:rPrChange w:id="11" w:author="Rudy Shayganfar" w:date="2015-10-21T23:43:00Z">
            <w:rPr/>
          </w:rPrChange>
        </w:rPr>
        <w:t xml:space="preserve">B. Your peanut butter sandwich is done and ready. Mary </w:t>
      </w:r>
      <w:proofErr w:type="gramStart"/>
      <w:r w:rsidRPr="00EC188B">
        <w:rPr>
          <w:b/>
          <w:rPrChange w:id="12" w:author="Rudy Shayganfar" w:date="2015-10-21T23:43:00Z">
            <w:rPr/>
          </w:rPrChange>
        </w:rPr>
        <w:t>tell</w:t>
      </w:r>
      <w:proofErr w:type="gramEnd"/>
      <w:r w:rsidRPr="00EC188B">
        <w:rPr>
          <w:b/>
          <w:rPrChange w:id="13" w:author="Rudy Shayganfar" w:date="2015-10-21T23:43:00Z">
            <w:rPr/>
          </w:rPrChange>
        </w:rPr>
        <w:t xml:space="preserve"> you to wait for her to cut the egg </w:t>
      </w:r>
      <w:r w:rsidRPr="00EC188B">
        <w:rPr>
          <w:b/>
          <w:rPrChange w:id="14" w:author="Rudy Shayganfar" w:date="2015-10-21T23:43:00Z">
            <w:rPr/>
          </w:rPrChange>
        </w:rPr>
        <w:lastRenderedPageBreak/>
        <w:t>sandwich in half and put it in a zip lock bag for you.</w:t>
      </w:r>
    </w:p>
    <w:p w:rsidR="00EA53D5" w:rsidRDefault="00EA53D5"/>
    <w:p w:rsidR="00EA53D5" w:rsidRDefault="00C62E25">
      <w:r>
        <w:t xml:space="preserve">C. Equally </w:t>
      </w:r>
      <w:r>
        <w:t>desirable.</w:t>
      </w:r>
    </w:p>
    <w:p w:rsidR="00EA53D5" w:rsidRDefault="00EA53D5"/>
    <w:p w:rsidR="00EA53D5" w:rsidRDefault="00EA53D5"/>
    <w:p w:rsidR="00EA53D5" w:rsidRDefault="00EA53D5"/>
    <w:p w:rsidR="00EA53D5" w:rsidRDefault="00C62E25">
      <w:pPr>
        <w:rPr>
          <w:color w:val="B2B2B2"/>
        </w:rPr>
      </w:pPr>
      <w:r>
        <w:t>2. Imagine y</w:t>
      </w:r>
      <w:r>
        <w:t xml:space="preserve">ou want to make one peanut butter and one </w:t>
      </w:r>
      <w:proofErr w:type="spellStart"/>
      <w:r>
        <w:t>hard boiled</w:t>
      </w:r>
      <w:proofErr w:type="spellEnd"/>
      <w:r>
        <w:t xml:space="preserve"> egg sandwich for your hike. </w:t>
      </w:r>
      <w:r>
        <w:t xml:space="preserve">Which of the following two actions is </w:t>
      </w:r>
      <w:r>
        <w:rPr>
          <w:b/>
          <w:bCs/>
        </w:rPr>
        <w:t>more desirable</w:t>
      </w:r>
      <w:r>
        <w:t xml:space="preserve">? </w:t>
      </w:r>
      <w:r>
        <w:rPr>
          <w:color w:val="B2B2B2"/>
        </w:rPr>
        <w:t xml:space="preserve">[Top Level Goal is </w:t>
      </w:r>
      <w:proofErr w:type="gramStart"/>
      <w:r>
        <w:rPr>
          <w:color w:val="B2B2B2"/>
        </w:rPr>
        <w:t>Achieved</w:t>
      </w:r>
      <w:proofErr w:type="gramEnd"/>
      <w:r>
        <w:rPr>
          <w:color w:val="B2B2B2"/>
        </w:rPr>
        <w:t>]</w:t>
      </w:r>
    </w:p>
    <w:p w:rsidR="00EA53D5" w:rsidRDefault="00EA53D5"/>
    <w:p w:rsidR="00EA53D5" w:rsidRPr="00EC188B" w:rsidRDefault="00C62E25">
      <w:pPr>
        <w:rPr>
          <w:b/>
          <w:rPrChange w:id="15" w:author="Rudy Shayganfar" w:date="2015-10-21T23:43:00Z">
            <w:rPr/>
          </w:rPrChange>
        </w:rPr>
      </w:pPr>
      <w:r w:rsidRPr="00EC188B">
        <w:rPr>
          <w:b/>
          <w:rPrChange w:id="16" w:author="Rudy Shayganfar" w:date="2015-10-21T23:43:00Z">
            <w:rPr/>
          </w:rPrChange>
        </w:rPr>
        <w:t xml:space="preserve">A. </w:t>
      </w:r>
      <w:r w:rsidRPr="00EC188B">
        <w:rPr>
          <w:b/>
          <w:rPrChange w:id="17" w:author="Rudy Shayganfar" w:date="2015-10-21T23:43:00Z">
            <w:rPr/>
          </w:rPrChange>
        </w:rPr>
        <w:t>You have both sandwiches ready to go.</w:t>
      </w:r>
    </w:p>
    <w:p w:rsidR="00EA53D5" w:rsidRDefault="00EA53D5"/>
    <w:p w:rsidR="00EA53D5" w:rsidRDefault="00C62E25">
      <w:r>
        <w:t xml:space="preserve">B. </w:t>
      </w:r>
      <w:r>
        <w:t xml:space="preserve">Your peanut butter </w:t>
      </w:r>
      <w:r>
        <w:t>sandwich is done and ready. Mary tell</w:t>
      </w:r>
      <w:ins w:id="18" w:author="Rudy Shayganfar" w:date="2015-10-21T23:43:00Z">
        <w:r w:rsidR="00EC188B">
          <w:t>s</w:t>
        </w:r>
      </w:ins>
      <w:r>
        <w:t xml:space="preserve"> you to wait for her to cut the egg sandwich in half and put it in a zip lock bag for you.</w:t>
      </w:r>
    </w:p>
    <w:p w:rsidR="00EA53D5" w:rsidRDefault="00EA53D5"/>
    <w:p w:rsidR="00EA53D5" w:rsidRDefault="00C62E25">
      <w:r>
        <w:t>C. Equally desirable.</w:t>
      </w:r>
    </w:p>
    <w:p w:rsidR="00EA53D5" w:rsidRDefault="00EA53D5"/>
    <w:p w:rsidR="00EA53D5" w:rsidRDefault="00EA53D5"/>
    <w:p w:rsidR="00EA53D5" w:rsidRDefault="00EA53D5"/>
    <w:p w:rsidR="00EA53D5" w:rsidRDefault="00C62E25">
      <w:pPr>
        <w:rPr>
          <w:color w:val="B2B2B2"/>
        </w:rPr>
      </w:pPr>
      <w:r>
        <w:t>3. Imagine y</w:t>
      </w:r>
      <w:r>
        <w:t>ou want to make the egg sandwich. You have sliced the eggs, put them on one slice of bread</w:t>
      </w:r>
      <w:r>
        <w:t xml:space="preserve">, salted them, and </w:t>
      </w:r>
      <w:ins w:id="19" w:author="Rudy Shayganfar" w:date="2015-10-21T23:43:00Z">
        <w:r w:rsidR="00EC188B">
          <w:t xml:space="preserve">are </w:t>
        </w:r>
      </w:ins>
      <w:r>
        <w:t xml:space="preserve">waiting for Mary to put some pickles on your eggs. </w:t>
      </w:r>
      <w:r>
        <w:t xml:space="preserve">Which of the following two actions is </w:t>
      </w:r>
      <w:r>
        <w:rPr>
          <w:b/>
          <w:bCs/>
        </w:rPr>
        <w:t>more desirable</w:t>
      </w:r>
      <w:r>
        <w:t xml:space="preserve">? </w:t>
      </w:r>
      <w:r>
        <w:rPr>
          <w:color w:val="B2B2B2"/>
        </w:rPr>
        <w:t>[Predecessors OR preconditions of the top level goal]</w:t>
      </w:r>
    </w:p>
    <w:p w:rsidR="00EA53D5" w:rsidRDefault="00EA53D5"/>
    <w:p w:rsidR="00EA53D5" w:rsidRDefault="00C62E25">
      <w:r>
        <w:t xml:space="preserve">A. </w:t>
      </w:r>
      <w:r>
        <w:t xml:space="preserve">Mary tells you there </w:t>
      </w:r>
      <w:del w:id="20" w:author="Rudy Shayganfar" w:date="2015-10-21T23:44:00Z">
        <w:r w:rsidDel="00EC188B">
          <w:delText xml:space="preserve">is </w:delText>
        </w:r>
      </w:del>
      <w:ins w:id="21" w:author="Rudy Shayganfar" w:date="2015-10-21T23:44:00Z">
        <w:r w:rsidR="00EC188B">
          <w:t>are</w:t>
        </w:r>
        <w:r w:rsidR="00EC188B">
          <w:t xml:space="preserve"> </w:t>
        </w:r>
      </w:ins>
      <w:r>
        <w:t>no more pickles left in the jar to put on your san</w:t>
      </w:r>
      <w:r>
        <w:t>dwich.</w:t>
      </w:r>
    </w:p>
    <w:p w:rsidR="00EA53D5" w:rsidRDefault="00EA53D5"/>
    <w:p w:rsidR="00EA53D5" w:rsidRPr="00EC188B" w:rsidRDefault="00C62E25">
      <w:pPr>
        <w:rPr>
          <w:b/>
          <w:rPrChange w:id="22" w:author="Rudy Shayganfar" w:date="2015-10-21T23:44:00Z">
            <w:rPr/>
          </w:rPrChange>
        </w:rPr>
      </w:pPr>
      <w:r w:rsidRPr="00EC188B">
        <w:rPr>
          <w:b/>
          <w:rPrChange w:id="23" w:author="Rudy Shayganfar" w:date="2015-10-21T23:44:00Z">
            <w:rPr/>
          </w:rPrChange>
        </w:rPr>
        <w:t xml:space="preserve">B. </w:t>
      </w:r>
      <w:r w:rsidRPr="00EC188B">
        <w:rPr>
          <w:b/>
          <w:rPrChange w:id="24" w:author="Rudy Shayganfar" w:date="2015-10-21T23:44:00Z">
            <w:rPr/>
          </w:rPrChange>
        </w:rPr>
        <w:t>Mary finds the pickle</w:t>
      </w:r>
      <w:del w:id="25" w:author="Rudy Shayganfar" w:date="2015-10-21T23:44:00Z">
        <w:r w:rsidRPr="00EC188B" w:rsidDel="00EC188B">
          <w:rPr>
            <w:b/>
            <w:rPrChange w:id="26" w:author="Rudy Shayganfar" w:date="2015-10-21T23:44:00Z">
              <w:rPr/>
            </w:rPrChange>
          </w:rPr>
          <w:delText>'s</w:delText>
        </w:r>
      </w:del>
      <w:r w:rsidRPr="00EC188B">
        <w:rPr>
          <w:b/>
          <w:rPrChange w:id="27" w:author="Rudy Shayganfar" w:date="2015-10-21T23:44:00Z">
            <w:rPr/>
          </w:rPrChange>
        </w:rPr>
        <w:t xml:space="preserve"> jar to put some pickles on your eggs.</w:t>
      </w:r>
    </w:p>
    <w:p w:rsidR="00EA53D5" w:rsidRDefault="00EA53D5"/>
    <w:p w:rsidR="00EA53D5" w:rsidRDefault="00C62E25">
      <w:r>
        <w:t>C. Equally desirable.</w:t>
      </w:r>
    </w:p>
    <w:p w:rsidR="00EA53D5" w:rsidRDefault="00EA53D5"/>
    <w:p w:rsidR="00EA53D5" w:rsidRDefault="00EA53D5"/>
    <w:p w:rsidR="00EA53D5" w:rsidRDefault="00EA53D5"/>
    <w:p w:rsidR="00EA53D5" w:rsidRDefault="00C62E25">
      <w:pPr>
        <w:rPr>
          <w:color w:val="B2B2B2"/>
        </w:rPr>
      </w:pPr>
      <w:r>
        <w:t xml:space="preserve">4. </w:t>
      </w:r>
      <w:r>
        <w:t xml:space="preserve">Imagine you pressed two slices of bread </w:t>
      </w:r>
      <w:ins w:id="28" w:author="Rudy Shayganfar" w:date="2015-10-21T23:44:00Z">
        <w:r w:rsidR="00EC188B">
          <w:t xml:space="preserve">together </w:t>
        </w:r>
      </w:ins>
      <w:r>
        <w:t xml:space="preserve">with peanut butter and strawberry jam on them, and passed them to Mary. </w:t>
      </w:r>
      <w:r>
        <w:t xml:space="preserve">Which of the following two actions is </w:t>
      </w:r>
      <w:r>
        <w:rPr>
          <w:b/>
          <w:bCs/>
        </w:rPr>
        <w:t>more desirable</w:t>
      </w:r>
      <w:r>
        <w:t xml:space="preserve">? </w:t>
      </w:r>
      <w:r>
        <w:rPr>
          <w:color w:val="B2B2B2"/>
        </w:rPr>
        <w:t xml:space="preserve">[Focus is </w:t>
      </w:r>
      <w:proofErr w:type="gramStart"/>
      <w:r>
        <w:rPr>
          <w:color w:val="B2B2B2"/>
        </w:rPr>
        <w:t>Achieved</w:t>
      </w:r>
      <w:proofErr w:type="gramEnd"/>
      <w:r>
        <w:rPr>
          <w:color w:val="B2B2B2"/>
        </w:rPr>
        <w:t>]</w:t>
      </w:r>
    </w:p>
    <w:p w:rsidR="00EA53D5" w:rsidRDefault="00EA53D5"/>
    <w:p w:rsidR="00EA53D5" w:rsidRPr="00EC188B" w:rsidRDefault="00C62E25">
      <w:pPr>
        <w:rPr>
          <w:b/>
          <w:rPrChange w:id="29" w:author="Rudy Shayganfar" w:date="2015-10-21T23:44:00Z">
            <w:rPr/>
          </w:rPrChange>
        </w:rPr>
      </w:pPr>
      <w:r w:rsidRPr="00EC188B">
        <w:rPr>
          <w:b/>
          <w:rPrChange w:id="30" w:author="Rudy Shayganfar" w:date="2015-10-21T23:44:00Z">
            <w:rPr/>
          </w:rPrChange>
        </w:rPr>
        <w:t xml:space="preserve">A. </w:t>
      </w:r>
      <w:r w:rsidRPr="00EC188B">
        <w:rPr>
          <w:b/>
          <w:rPrChange w:id="31" w:author="Rudy Shayganfar" w:date="2015-10-21T23:44:00Z">
            <w:rPr/>
          </w:rPrChange>
        </w:rPr>
        <w:t>Mary cuts the peanut butter sandwich in half and put it in a zip lock bag.</w:t>
      </w:r>
    </w:p>
    <w:p w:rsidR="00EA53D5" w:rsidRDefault="00EA53D5"/>
    <w:p w:rsidR="00EA53D5" w:rsidRDefault="00C62E25">
      <w:r>
        <w:t xml:space="preserve">B. </w:t>
      </w:r>
      <w:r>
        <w:t xml:space="preserve">Mary </w:t>
      </w:r>
      <w:proofErr w:type="spellStart"/>
      <w:r>
        <w:t>can not</w:t>
      </w:r>
      <w:proofErr w:type="spellEnd"/>
      <w:r>
        <w:t xml:space="preserve"> find a knife to cut the sandwich in half.</w:t>
      </w:r>
    </w:p>
    <w:p w:rsidR="00EA53D5" w:rsidRDefault="00EA53D5"/>
    <w:p w:rsidR="00EA53D5" w:rsidRDefault="00C62E25">
      <w:pPr>
        <w:rPr>
          <w:ins w:id="32" w:author="Rudy Shayganfar" w:date="2015-10-21T23:45:00Z"/>
        </w:rPr>
      </w:pPr>
      <w:r>
        <w:t>C. Equally desirable.</w:t>
      </w:r>
    </w:p>
    <w:p w:rsidR="00EC188B" w:rsidRDefault="00EC188B">
      <w:pPr>
        <w:rPr>
          <w:ins w:id="33" w:author="Rudy Shayganfar" w:date="2015-10-21T23:45:00Z"/>
        </w:rPr>
      </w:pPr>
    </w:p>
    <w:p w:rsidR="00EC188B" w:rsidRDefault="00EC188B"/>
    <w:p w:rsidR="00EA53D5" w:rsidRDefault="00C62E25">
      <w:pPr>
        <w:rPr>
          <w:color w:val="B2B2B2"/>
        </w:rPr>
      </w:pPr>
      <w:r>
        <w:t xml:space="preserve">5. </w:t>
      </w:r>
      <w:r>
        <w:t xml:space="preserve">Imagine you have put two eggs in a boiling pot. </w:t>
      </w:r>
      <w:r>
        <w:t>Which of</w:t>
      </w:r>
      <w:r>
        <w:t xml:space="preserve"> the following two actions is </w:t>
      </w:r>
      <w:r>
        <w:rPr>
          <w:b/>
          <w:bCs/>
        </w:rPr>
        <w:t>more desirable</w:t>
      </w:r>
      <w:r>
        <w:t xml:space="preserve">? </w:t>
      </w:r>
      <w:r>
        <w:rPr>
          <w:color w:val="B2B2B2"/>
        </w:rPr>
        <w:t xml:space="preserve">[Focus is </w:t>
      </w:r>
      <w:proofErr w:type="gramStart"/>
      <w:r>
        <w:rPr>
          <w:color w:val="B2B2B2"/>
        </w:rPr>
        <w:t>Failed</w:t>
      </w:r>
      <w:proofErr w:type="gramEnd"/>
      <w:r>
        <w:rPr>
          <w:color w:val="B2B2B2"/>
        </w:rPr>
        <w:t>]</w:t>
      </w:r>
    </w:p>
    <w:p w:rsidR="00EA53D5" w:rsidRDefault="00EA53D5"/>
    <w:p w:rsidR="00EA53D5" w:rsidRDefault="00C62E25">
      <w:r>
        <w:t xml:space="preserve">A. </w:t>
      </w:r>
      <w:r>
        <w:t xml:space="preserve">You go back to the pot to remove the eggs from the pot, but the egg shells are broken and </w:t>
      </w:r>
      <w:ins w:id="34" w:author="Rudy Shayganfar" w:date="2015-10-21T23:45:00Z">
        <w:r w:rsidR="00EC188B">
          <w:t xml:space="preserve">the </w:t>
        </w:r>
      </w:ins>
      <w:r>
        <w:t>eggs are mixed with water.</w:t>
      </w:r>
    </w:p>
    <w:p w:rsidR="00EA53D5" w:rsidRDefault="00EA53D5"/>
    <w:p w:rsidR="00EA53D5" w:rsidRPr="00EC188B" w:rsidRDefault="00C62E25">
      <w:pPr>
        <w:rPr>
          <w:b/>
          <w:rPrChange w:id="35" w:author="Rudy Shayganfar" w:date="2015-10-21T23:45:00Z">
            <w:rPr/>
          </w:rPrChange>
        </w:rPr>
      </w:pPr>
      <w:r w:rsidRPr="00EC188B">
        <w:rPr>
          <w:b/>
          <w:rPrChange w:id="36" w:author="Rudy Shayganfar" w:date="2015-10-21T23:45:00Z">
            <w:rPr/>
          </w:rPrChange>
        </w:rPr>
        <w:t xml:space="preserve">B. </w:t>
      </w:r>
      <w:r w:rsidRPr="00EC188B">
        <w:rPr>
          <w:b/>
          <w:rPrChange w:id="37" w:author="Rudy Shayganfar" w:date="2015-10-21T23:45:00Z">
            <w:rPr/>
          </w:rPrChange>
        </w:rPr>
        <w:t>You decide to wait for two more minutes for the eggs to boil.</w:t>
      </w:r>
    </w:p>
    <w:p w:rsidR="00EA53D5" w:rsidRDefault="00EA53D5"/>
    <w:p w:rsidR="00EA53D5" w:rsidRDefault="00C62E25">
      <w:r>
        <w:t>C. E</w:t>
      </w:r>
      <w:r>
        <w:t>qually desirable.</w:t>
      </w:r>
    </w:p>
    <w:p w:rsidR="00EA53D5" w:rsidRDefault="00EA53D5"/>
    <w:p w:rsidR="00EA53D5" w:rsidRDefault="00EA53D5"/>
    <w:p w:rsidR="00EA53D5" w:rsidRDefault="00EA53D5"/>
    <w:p w:rsidR="00EA53D5" w:rsidRDefault="00EA53D5"/>
    <w:p w:rsidR="00EA53D5" w:rsidRDefault="00C62E25">
      <w:pPr>
        <w:rPr>
          <w:color w:val="B2B2B2"/>
        </w:rPr>
      </w:pPr>
      <w:r>
        <w:t>6. Imagine y</w:t>
      </w:r>
      <w:r>
        <w:t xml:space="preserve">ou want to make the egg sandwich. You have put eggs in the pot to boil. </w:t>
      </w:r>
      <w:r>
        <w:t xml:space="preserve">Which of the following two actions is </w:t>
      </w:r>
      <w:r>
        <w:rPr>
          <w:b/>
          <w:bCs/>
        </w:rPr>
        <w:t>more desirable</w:t>
      </w:r>
      <w:r>
        <w:t xml:space="preserve">? </w:t>
      </w:r>
      <w:r>
        <w:rPr>
          <w:color w:val="B2B2B2"/>
        </w:rPr>
        <w:t>[Predecessors OR preconditions of the focus]</w:t>
      </w:r>
    </w:p>
    <w:p w:rsidR="00EA53D5" w:rsidRDefault="00EA53D5"/>
    <w:p w:rsidR="00EA53D5" w:rsidRDefault="00C62E25">
      <w:r>
        <w:t xml:space="preserve">A. </w:t>
      </w:r>
      <w:r>
        <w:t>You come back to the pot and you see that you h</w:t>
      </w:r>
      <w:r>
        <w:t>ave forgotten to turn on the oven.</w:t>
      </w:r>
    </w:p>
    <w:p w:rsidR="00EA53D5" w:rsidRDefault="00EA53D5"/>
    <w:p w:rsidR="00EA53D5" w:rsidRPr="00EC188B" w:rsidRDefault="00C62E25">
      <w:pPr>
        <w:rPr>
          <w:b/>
          <w:rPrChange w:id="38" w:author="Rudy Shayganfar" w:date="2015-10-21T23:45:00Z">
            <w:rPr/>
          </w:rPrChange>
        </w:rPr>
      </w:pPr>
      <w:r w:rsidRPr="00EC188B">
        <w:rPr>
          <w:b/>
          <w:rPrChange w:id="39" w:author="Rudy Shayganfar" w:date="2015-10-21T23:45:00Z">
            <w:rPr/>
          </w:rPrChange>
        </w:rPr>
        <w:t xml:space="preserve">B. </w:t>
      </w:r>
      <w:r w:rsidRPr="00EC188B">
        <w:rPr>
          <w:b/>
          <w:rPrChange w:id="40" w:author="Rudy Shayganfar" w:date="2015-10-21T23:45:00Z">
            <w:rPr/>
          </w:rPrChange>
        </w:rPr>
        <w:t>You come back to the pot and eggs are boiling, and ready to be removed from the pot.</w:t>
      </w:r>
    </w:p>
    <w:p w:rsidR="00EA53D5" w:rsidRDefault="00EA53D5"/>
    <w:p w:rsidR="00EA53D5" w:rsidRDefault="00C62E25">
      <w:pPr>
        <w:rPr>
          <w:color w:val="000000"/>
        </w:rPr>
      </w:pPr>
      <w:r>
        <w:rPr>
          <w:color w:val="000000"/>
        </w:rPr>
        <w:t>C. Equally desirable.</w:t>
      </w:r>
    </w:p>
    <w:p w:rsidR="00EA53D5" w:rsidRDefault="00EA53D5"/>
    <w:p w:rsidR="00EA53D5" w:rsidRDefault="00EA53D5"/>
    <w:p w:rsidR="00EA53D5" w:rsidRDefault="00EA53D5"/>
    <w:p w:rsidR="00EA53D5" w:rsidRDefault="00EA53D5"/>
    <w:p w:rsidR="00EA53D5" w:rsidRDefault="00C62E25">
      <w:pPr>
        <w:rPr>
          <w:color w:val="B2B2B2"/>
        </w:rPr>
      </w:pPr>
      <w:r>
        <w:t xml:space="preserve">7. </w:t>
      </w:r>
      <w:r>
        <w:t xml:space="preserve">Imagine you have pressed the two slices of bread </w:t>
      </w:r>
      <w:ins w:id="41" w:author="Rudy Shayganfar" w:date="2015-10-21T23:45:00Z">
        <w:r w:rsidR="00EC188B">
          <w:t xml:space="preserve">together </w:t>
        </w:r>
      </w:ins>
      <w:r>
        <w:t>(one covered with strawberry jam and one covered with</w:t>
      </w:r>
      <w:r>
        <w:t xml:space="preserve"> peanut butter) together and passed it to Mary. </w:t>
      </w:r>
      <w:r>
        <w:t xml:space="preserve">Which of the following two actions is </w:t>
      </w:r>
      <w:r>
        <w:rPr>
          <w:b/>
          <w:bCs/>
        </w:rPr>
        <w:t xml:space="preserve">more </w:t>
      </w:r>
      <w:del w:id="42" w:author="Rudy Shayganfar" w:date="2015-10-21T23:45:00Z">
        <w:r w:rsidDel="00EC188B">
          <w:rPr>
            <w:b/>
            <w:bCs/>
          </w:rPr>
          <w:delText>expected</w:delText>
        </w:r>
      </w:del>
      <w:ins w:id="43" w:author="Rudy Shayganfar" w:date="2015-10-21T23:45:00Z">
        <w:r w:rsidR="00EC188B">
          <w:rPr>
            <w:b/>
            <w:bCs/>
          </w:rPr>
          <w:t>desirable</w:t>
        </w:r>
      </w:ins>
      <w:r>
        <w:t xml:space="preserve">? </w:t>
      </w:r>
      <w:r>
        <w:rPr>
          <w:color w:val="B2B2B2"/>
        </w:rPr>
        <w:t xml:space="preserve">[Pending or </w:t>
      </w:r>
      <w:proofErr w:type="spellStart"/>
      <w:r>
        <w:rPr>
          <w:color w:val="B2B2B2"/>
        </w:rPr>
        <w:t>Inprogress</w:t>
      </w:r>
      <w:proofErr w:type="spellEnd"/>
      <w:r>
        <w:rPr>
          <w:color w:val="B2B2B2"/>
        </w:rPr>
        <w:t xml:space="preserve"> focus]</w:t>
      </w:r>
    </w:p>
    <w:p w:rsidR="00EA53D5" w:rsidRDefault="00EA53D5"/>
    <w:p w:rsidR="00EA53D5" w:rsidRDefault="00C62E25">
      <w:r>
        <w:t xml:space="preserve">A. </w:t>
      </w:r>
      <w:r>
        <w:t>Mary puts two pieces of the sandwich into a zip lock bag after cutting the sandwich in half.</w:t>
      </w:r>
    </w:p>
    <w:p w:rsidR="00EA53D5" w:rsidRDefault="00EA53D5"/>
    <w:p w:rsidR="00EA53D5" w:rsidRDefault="00C62E25">
      <w:r>
        <w:t xml:space="preserve">B. </w:t>
      </w:r>
      <w:r>
        <w:t xml:space="preserve">You go ahead and begin </w:t>
      </w:r>
      <w:r>
        <w:t>to boil the water to make the boiled egg sandwich.</w:t>
      </w:r>
    </w:p>
    <w:p w:rsidR="00EA53D5" w:rsidRDefault="00EA53D5"/>
    <w:p w:rsidR="00EA53D5" w:rsidRPr="00EC188B" w:rsidRDefault="00C62E25">
      <w:pPr>
        <w:rPr>
          <w:b/>
          <w:color w:val="000000"/>
          <w:rPrChange w:id="44" w:author="Rudy Shayganfar" w:date="2015-10-21T23:46:00Z">
            <w:rPr>
              <w:color w:val="000000"/>
            </w:rPr>
          </w:rPrChange>
        </w:rPr>
      </w:pPr>
      <w:r w:rsidRPr="00EC188B">
        <w:rPr>
          <w:b/>
          <w:color w:val="000000"/>
          <w:rPrChange w:id="45" w:author="Rudy Shayganfar" w:date="2015-10-21T23:46:00Z">
            <w:rPr>
              <w:color w:val="000000"/>
            </w:rPr>
          </w:rPrChange>
        </w:rPr>
        <w:t>C. Equally desirable.</w:t>
      </w:r>
    </w:p>
    <w:p w:rsidR="00EA53D5" w:rsidRDefault="00EA53D5">
      <w:pPr>
        <w:rPr>
          <w:color w:val="000000"/>
        </w:rPr>
      </w:pPr>
    </w:p>
    <w:p w:rsidR="00EA53D5" w:rsidRDefault="00EA53D5">
      <w:pPr>
        <w:rPr>
          <w:color w:val="000000"/>
        </w:rPr>
      </w:pPr>
    </w:p>
    <w:p w:rsidR="00EA53D5" w:rsidRDefault="00EA53D5">
      <w:pPr>
        <w:rPr>
          <w:color w:val="000000"/>
        </w:rPr>
      </w:pPr>
    </w:p>
    <w:p w:rsidR="00EA53D5" w:rsidRDefault="00EA53D5">
      <w:pPr>
        <w:rPr>
          <w:color w:val="000000"/>
        </w:rPr>
      </w:pPr>
    </w:p>
    <w:p w:rsidR="00EA53D5" w:rsidRDefault="00C62E25">
      <w:pPr>
        <w:rPr>
          <w:color w:val="B2B2B2"/>
        </w:rPr>
      </w:pPr>
      <w:r>
        <w:t>8. Imagine y</w:t>
      </w:r>
      <w:r>
        <w:t xml:space="preserve">ou want to make one peanut butter and one </w:t>
      </w:r>
      <w:proofErr w:type="spellStart"/>
      <w:r>
        <w:t>hard boiled</w:t>
      </w:r>
      <w:proofErr w:type="spellEnd"/>
      <w:r>
        <w:t xml:space="preserve"> egg sandwich for your hike. </w:t>
      </w:r>
      <w:r>
        <w:t xml:space="preserve">Which of the following two actions is </w:t>
      </w:r>
      <w:r>
        <w:rPr>
          <w:b/>
          <w:bCs/>
        </w:rPr>
        <w:t>more desirable</w:t>
      </w:r>
      <w:r>
        <w:t xml:space="preserve">? </w:t>
      </w:r>
      <w:r>
        <w:rPr>
          <w:color w:val="B2B2B2"/>
        </w:rPr>
        <w:t xml:space="preserve">[Top Level Goal is </w:t>
      </w:r>
      <w:proofErr w:type="gramStart"/>
      <w:r>
        <w:rPr>
          <w:color w:val="B2B2B2"/>
        </w:rPr>
        <w:t>Failed</w:t>
      </w:r>
      <w:proofErr w:type="gramEnd"/>
      <w:r>
        <w:rPr>
          <w:color w:val="B2B2B2"/>
        </w:rPr>
        <w:t>]</w:t>
      </w:r>
    </w:p>
    <w:p w:rsidR="00EA53D5" w:rsidRDefault="00EA53D5"/>
    <w:p w:rsidR="00EA53D5" w:rsidRDefault="00C62E25">
      <w:r>
        <w:t>A.</w:t>
      </w:r>
      <w:r>
        <w:t xml:space="preserve"> </w:t>
      </w:r>
      <w:r>
        <w:t>Mary tells you the peanut butter and eggs you used in your sandwiches are spoiled and out dated.</w:t>
      </w:r>
    </w:p>
    <w:p w:rsidR="00EA53D5" w:rsidRDefault="00EA53D5"/>
    <w:p w:rsidR="00EA53D5" w:rsidRDefault="00C62E25">
      <w:r>
        <w:t>B. Mary finds some mol</w:t>
      </w:r>
      <w:ins w:id="46" w:author="Rudy Shayganfar" w:date="2015-10-21T23:46:00Z">
        <w:r w:rsidR="00EC188B">
          <w:t>d</w:t>
        </w:r>
      </w:ins>
      <w:del w:id="47" w:author="Rudy Shayganfar" w:date="2015-10-21T23:46:00Z">
        <w:r w:rsidDel="00EC188B">
          <w:delText>e</w:delText>
        </w:r>
      </w:del>
      <w:r>
        <w:t xml:space="preserve"> on </w:t>
      </w:r>
      <w:ins w:id="48" w:author="Rudy Shayganfar" w:date="2015-10-21T23:46:00Z">
        <w:r w:rsidR="00EC188B">
          <w:t xml:space="preserve">the </w:t>
        </w:r>
      </w:ins>
      <w:r>
        <w:t>bread</w:t>
      </w:r>
      <w:del w:id="49" w:author="Rudy Shayganfar" w:date="2015-10-21T23:46:00Z">
        <w:r w:rsidDel="00EC188B">
          <w:delText>s</w:delText>
        </w:r>
      </w:del>
      <w:r>
        <w:t xml:space="preserve"> in both sandwiches.</w:t>
      </w:r>
    </w:p>
    <w:p w:rsidR="00EA53D5" w:rsidRDefault="00EA53D5">
      <w:pPr>
        <w:rPr>
          <w:color w:val="000000"/>
        </w:rPr>
      </w:pPr>
    </w:p>
    <w:p w:rsidR="00EA53D5" w:rsidRDefault="00C62E25">
      <w:pPr>
        <w:rPr>
          <w:ins w:id="50" w:author="Rudy Shayganfar" w:date="2015-10-21T23:46:00Z"/>
          <w:b/>
          <w:color w:val="000000"/>
        </w:rPr>
      </w:pPr>
      <w:r w:rsidRPr="00EC188B">
        <w:rPr>
          <w:b/>
          <w:color w:val="000000"/>
          <w:rPrChange w:id="51" w:author="Rudy Shayganfar" w:date="2015-10-21T23:46:00Z">
            <w:rPr>
              <w:color w:val="000000"/>
            </w:rPr>
          </w:rPrChange>
        </w:rPr>
        <w:t>C. Equally desirable.</w:t>
      </w:r>
    </w:p>
    <w:p w:rsidR="00EC188B" w:rsidRPr="00EC188B" w:rsidRDefault="00EC188B">
      <w:pPr>
        <w:rPr>
          <w:b/>
          <w:color w:val="000000"/>
          <w:rPrChange w:id="52" w:author="Rudy Shayganfar" w:date="2015-10-21T23:46:00Z">
            <w:rPr>
              <w:color w:val="000000"/>
            </w:rPr>
          </w:rPrChange>
        </w:rPr>
      </w:pPr>
    </w:p>
    <w:p w:rsidR="00EA53D5" w:rsidRDefault="00EA53D5">
      <w:pPr>
        <w:rPr>
          <w:color w:val="000000"/>
        </w:rPr>
      </w:pPr>
    </w:p>
    <w:p w:rsidR="00EA53D5" w:rsidRDefault="00C62E25">
      <w:pPr>
        <w:rPr>
          <w:color w:val="B2B2B2"/>
        </w:rPr>
      </w:pPr>
      <w:r>
        <w:t>9. Imagine y</w:t>
      </w:r>
      <w:r>
        <w:t>ou want to make the egg sandwich. You have sliced the eggs, put the</w:t>
      </w:r>
      <w:r>
        <w:t xml:space="preserve">m on one slice of bread, salted them, and </w:t>
      </w:r>
      <w:ins w:id="53" w:author="Rudy Shayganfar" w:date="2015-10-21T23:47:00Z">
        <w:r w:rsidR="00EC188B">
          <w:t xml:space="preserve">are </w:t>
        </w:r>
      </w:ins>
      <w:r>
        <w:t xml:space="preserve">waiting for Mary to put some pickles on your eggs. </w:t>
      </w:r>
      <w:r>
        <w:t xml:space="preserve">Which of the following two actions is </w:t>
      </w:r>
      <w:r>
        <w:rPr>
          <w:b/>
          <w:bCs/>
        </w:rPr>
        <w:t>more desirable</w:t>
      </w:r>
      <w:r>
        <w:t xml:space="preserve">? </w:t>
      </w:r>
      <w:r>
        <w:rPr>
          <w:color w:val="B2B2B2"/>
        </w:rPr>
        <w:t>[Predecessors OR preconditions of the top level goal]</w:t>
      </w:r>
    </w:p>
    <w:p w:rsidR="00EA53D5" w:rsidRDefault="00EA53D5"/>
    <w:p w:rsidR="00EA53D5" w:rsidRDefault="00C62E25">
      <w:r>
        <w:t xml:space="preserve">A. </w:t>
      </w:r>
      <w:r>
        <w:t xml:space="preserve">Mary tells you there </w:t>
      </w:r>
      <w:del w:id="54" w:author="Rudy Shayganfar" w:date="2015-10-21T23:47:00Z">
        <w:r w:rsidDel="00EC188B">
          <w:delText xml:space="preserve">is </w:delText>
        </w:r>
      </w:del>
      <w:ins w:id="55" w:author="Rudy Shayganfar" w:date="2015-10-21T23:47:00Z">
        <w:r w:rsidR="00EC188B">
          <w:t>are</w:t>
        </w:r>
        <w:r w:rsidR="00EC188B">
          <w:t xml:space="preserve"> </w:t>
        </w:r>
      </w:ins>
      <w:r>
        <w:t>no more pickles left in the</w:t>
      </w:r>
      <w:r>
        <w:t xml:space="preserve"> jar to put on your sandwich.</w:t>
      </w:r>
    </w:p>
    <w:p w:rsidR="00EA53D5" w:rsidRDefault="00EA53D5"/>
    <w:p w:rsidR="00EA53D5" w:rsidRDefault="00C62E25">
      <w:r>
        <w:lastRenderedPageBreak/>
        <w:t xml:space="preserve">B. </w:t>
      </w:r>
      <w:r>
        <w:t>Mary finds the pickle</w:t>
      </w:r>
      <w:ins w:id="56" w:author="Rudy Shayganfar" w:date="2015-10-21T23:47:00Z">
        <w:r w:rsidR="00EC188B">
          <w:t>s</w:t>
        </w:r>
      </w:ins>
      <w:del w:id="57" w:author="Rudy Shayganfar" w:date="2015-10-21T23:47:00Z">
        <w:r w:rsidDel="00EC188B">
          <w:delText>'</w:delText>
        </w:r>
        <w:r w:rsidDel="00EC188B">
          <w:delText>s</w:delText>
        </w:r>
      </w:del>
      <w:r>
        <w:t xml:space="preserve"> are out dated and not edible.</w:t>
      </w:r>
    </w:p>
    <w:p w:rsidR="00EA53D5" w:rsidRDefault="00EA53D5">
      <w:pPr>
        <w:rPr>
          <w:color w:val="000000"/>
        </w:rPr>
      </w:pPr>
    </w:p>
    <w:p w:rsidR="00EA53D5" w:rsidRPr="00EC188B" w:rsidRDefault="00C62E25">
      <w:pPr>
        <w:rPr>
          <w:b/>
          <w:color w:val="000000"/>
          <w:rPrChange w:id="58" w:author="Rudy Shayganfar" w:date="2015-10-21T23:47:00Z">
            <w:rPr>
              <w:color w:val="000000"/>
            </w:rPr>
          </w:rPrChange>
        </w:rPr>
      </w:pPr>
      <w:r w:rsidRPr="00EC188B">
        <w:rPr>
          <w:b/>
          <w:color w:val="000000"/>
          <w:rPrChange w:id="59" w:author="Rudy Shayganfar" w:date="2015-10-21T23:47:00Z">
            <w:rPr>
              <w:color w:val="000000"/>
            </w:rPr>
          </w:rPrChange>
        </w:rPr>
        <w:t>C. Equally desirable.</w:t>
      </w:r>
    </w:p>
    <w:p w:rsidR="00EA53D5" w:rsidRDefault="00EA53D5">
      <w:pPr>
        <w:rPr>
          <w:color w:val="000000"/>
        </w:rPr>
      </w:pPr>
    </w:p>
    <w:p w:rsidR="00EA53D5" w:rsidRDefault="00EA53D5">
      <w:pPr>
        <w:rPr>
          <w:color w:val="000000"/>
        </w:rPr>
      </w:pPr>
    </w:p>
    <w:p w:rsidR="00EA53D5" w:rsidRDefault="00EA53D5">
      <w:pPr>
        <w:rPr>
          <w:color w:val="000000"/>
        </w:rPr>
      </w:pPr>
    </w:p>
    <w:p w:rsidR="00EA53D5" w:rsidRDefault="00C62E25">
      <w:pPr>
        <w:rPr>
          <w:color w:val="B2B2B2"/>
        </w:rPr>
      </w:pPr>
      <w:r>
        <w:t xml:space="preserve">10. Which of the following two actions is </w:t>
      </w:r>
      <w:r>
        <w:rPr>
          <w:b/>
          <w:bCs/>
        </w:rPr>
        <w:t>more desirable</w:t>
      </w:r>
      <w:r>
        <w:t xml:space="preserve">? </w:t>
      </w:r>
      <w:r>
        <w:rPr>
          <w:color w:val="B2B2B2"/>
        </w:rPr>
        <w:t xml:space="preserve">[Focus is </w:t>
      </w:r>
      <w:proofErr w:type="gramStart"/>
      <w:r>
        <w:rPr>
          <w:color w:val="B2B2B2"/>
        </w:rPr>
        <w:t>Achieved</w:t>
      </w:r>
      <w:proofErr w:type="gramEnd"/>
      <w:r>
        <w:rPr>
          <w:color w:val="B2B2B2"/>
        </w:rPr>
        <w:t>]</w:t>
      </w:r>
    </w:p>
    <w:p w:rsidR="00EA53D5" w:rsidRDefault="00EA53D5"/>
    <w:p w:rsidR="00EA53D5" w:rsidRDefault="00C62E25">
      <w:r>
        <w:t xml:space="preserve">A. </w:t>
      </w:r>
      <w:r>
        <w:t xml:space="preserve">Imagine you pressed two slices of bread </w:t>
      </w:r>
      <w:ins w:id="60" w:author="Rudy Shayganfar" w:date="2015-10-21T23:47:00Z">
        <w:r w:rsidR="00EC188B">
          <w:t xml:space="preserve">together </w:t>
        </w:r>
      </w:ins>
      <w:r>
        <w:t xml:space="preserve">with peanut butter </w:t>
      </w:r>
      <w:r>
        <w:t>and strawberry jam on them, and passed them to Mary. Mary cuts the peanut butter sandwich in half and puts them in the zip lock bag.</w:t>
      </w:r>
    </w:p>
    <w:p w:rsidR="00EA53D5" w:rsidRDefault="00EA53D5"/>
    <w:p w:rsidR="00EA53D5" w:rsidRDefault="00C62E25">
      <w:r>
        <w:t xml:space="preserve">B. </w:t>
      </w:r>
      <w:r>
        <w:t>Imagine you want to make the egg sandwich. You have sliced the eggs, put them on one slice of bread, salted them, and w</w:t>
      </w:r>
      <w:r>
        <w:t>aiting for Mary to put some pickles on your eggs. Mary puts some pickles on your eggs.</w:t>
      </w:r>
    </w:p>
    <w:p w:rsidR="00EA53D5" w:rsidRDefault="00EA53D5">
      <w:pPr>
        <w:rPr>
          <w:color w:val="000000"/>
        </w:rPr>
      </w:pPr>
    </w:p>
    <w:p w:rsidR="00EA53D5" w:rsidRPr="00EC188B" w:rsidRDefault="00C62E25">
      <w:pPr>
        <w:rPr>
          <w:b/>
          <w:color w:val="000000"/>
          <w:rPrChange w:id="61" w:author="Rudy Shayganfar" w:date="2015-10-21T23:47:00Z">
            <w:rPr>
              <w:color w:val="000000"/>
            </w:rPr>
          </w:rPrChange>
        </w:rPr>
      </w:pPr>
      <w:r w:rsidRPr="00EC188B">
        <w:rPr>
          <w:b/>
          <w:color w:val="000000"/>
          <w:rPrChange w:id="62" w:author="Rudy Shayganfar" w:date="2015-10-21T23:47:00Z">
            <w:rPr>
              <w:color w:val="000000"/>
            </w:rPr>
          </w:rPrChange>
        </w:rPr>
        <w:t>C. Equally desirable.</w:t>
      </w:r>
    </w:p>
    <w:p w:rsidR="00EA53D5" w:rsidRDefault="00EA53D5">
      <w:pPr>
        <w:rPr>
          <w:color w:val="000000"/>
        </w:rPr>
      </w:pPr>
    </w:p>
    <w:p w:rsidR="00EA53D5" w:rsidRDefault="00EA53D5">
      <w:pPr>
        <w:rPr>
          <w:color w:val="000000"/>
        </w:rPr>
      </w:pPr>
    </w:p>
    <w:p w:rsidR="00EA53D5" w:rsidRDefault="00EA53D5">
      <w:pPr>
        <w:rPr>
          <w:color w:val="000000"/>
        </w:rPr>
      </w:pPr>
    </w:p>
    <w:p w:rsidR="00EA53D5" w:rsidRDefault="00EA53D5">
      <w:pPr>
        <w:rPr>
          <w:color w:val="000000"/>
        </w:rPr>
      </w:pPr>
    </w:p>
    <w:p w:rsidR="00EA53D5" w:rsidRDefault="00C62E25">
      <w:pPr>
        <w:rPr>
          <w:color w:val="B2B2B2"/>
        </w:rPr>
      </w:pPr>
      <w:r>
        <w:t xml:space="preserve">11. </w:t>
      </w:r>
      <w:r>
        <w:t xml:space="preserve">Imagine you have put two eggs in a pot to boil. </w:t>
      </w:r>
      <w:r>
        <w:t xml:space="preserve">Which of the following two actions is </w:t>
      </w:r>
      <w:r>
        <w:rPr>
          <w:b/>
          <w:bCs/>
        </w:rPr>
        <w:t>more desirable</w:t>
      </w:r>
      <w:r>
        <w:t xml:space="preserve">? </w:t>
      </w:r>
      <w:r>
        <w:rPr>
          <w:color w:val="B2B2B2"/>
        </w:rPr>
        <w:t xml:space="preserve">[Focus is </w:t>
      </w:r>
      <w:proofErr w:type="gramStart"/>
      <w:r>
        <w:rPr>
          <w:color w:val="B2B2B2"/>
        </w:rPr>
        <w:t>Failed</w:t>
      </w:r>
      <w:proofErr w:type="gramEnd"/>
      <w:r>
        <w:rPr>
          <w:color w:val="B2B2B2"/>
        </w:rPr>
        <w:t>]</w:t>
      </w:r>
    </w:p>
    <w:p w:rsidR="00EA53D5" w:rsidRDefault="00EA53D5"/>
    <w:p w:rsidR="00EA53D5" w:rsidRDefault="00C62E25">
      <w:r>
        <w:t xml:space="preserve">A. </w:t>
      </w:r>
      <w:r>
        <w:t>You go back to</w:t>
      </w:r>
      <w:r>
        <w:t xml:space="preserve"> the pot to remove the eggs from the pot, but the egg shells are broken and eggs are mixed with water and are not edible any more.</w:t>
      </w:r>
    </w:p>
    <w:p w:rsidR="00EA53D5" w:rsidRDefault="00EA53D5"/>
    <w:p w:rsidR="00EA53D5" w:rsidRDefault="00C62E25">
      <w:r>
        <w:t xml:space="preserve">B. </w:t>
      </w:r>
      <w:r>
        <w:t xml:space="preserve">You go back to the pot to remove the eggs from the pot, but you find out somebody has removed the eggs before you and </w:t>
      </w:r>
      <w:del w:id="63" w:author="Rudy Shayganfar" w:date="2015-10-21T23:48:00Z">
        <w:r w:rsidDel="00EC188B">
          <w:delText>had</w:delText>
        </w:r>
        <w:r w:rsidDel="00EC188B">
          <w:delText xml:space="preserve"> </w:delText>
        </w:r>
      </w:del>
      <w:ins w:id="64" w:author="Rudy Shayganfar" w:date="2015-10-21T23:48:00Z">
        <w:r w:rsidR="00EC188B">
          <w:t>eaten</w:t>
        </w:r>
        <w:r w:rsidR="00EC188B">
          <w:t xml:space="preserve"> </w:t>
        </w:r>
      </w:ins>
      <w:r>
        <w:t>them.</w:t>
      </w:r>
    </w:p>
    <w:p w:rsidR="00EA53D5" w:rsidRDefault="00EA53D5"/>
    <w:p w:rsidR="00EA53D5" w:rsidRPr="00EC188B" w:rsidRDefault="00C62E25">
      <w:pPr>
        <w:rPr>
          <w:b/>
          <w:color w:val="000000"/>
          <w:rPrChange w:id="65" w:author="Rudy Shayganfar" w:date="2015-10-21T23:47:00Z">
            <w:rPr>
              <w:color w:val="000000"/>
            </w:rPr>
          </w:rPrChange>
        </w:rPr>
      </w:pPr>
      <w:r w:rsidRPr="00EC188B">
        <w:rPr>
          <w:b/>
          <w:color w:val="000000"/>
          <w:rPrChange w:id="66" w:author="Rudy Shayganfar" w:date="2015-10-21T23:47:00Z">
            <w:rPr>
              <w:color w:val="000000"/>
            </w:rPr>
          </w:rPrChange>
        </w:rPr>
        <w:t>C. Equally desirable.</w:t>
      </w:r>
    </w:p>
    <w:p w:rsidR="00EA53D5" w:rsidRDefault="00EA53D5">
      <w:pPr>
        <w:rPr>
          <w:color w:val="000000"/>
        </w:rPr>
      </w:pPr>
    </w:p>
    <w:p w:rsidR="00EA53D5" w:rsidRDefault="00EA53D5">
      <w:pPr>
        <w:rPr>
          <w:color w:val="000000"/>
        </w:rPr>
      </w:pPr>
    </w:p>
    <w:p w:rsidR="00EA53D5" w:rsidRDefault="00EA53D5">
      <w:pPr>
        <w:rPr>
          <w:color w:val="000000"/>
        </w:rPr>
      </w:pPr>
    </w:p>
    <w:p w:rsidR="00EA53D5" w:rsidRDefault="00C62E25">
      <w:pPr>
        <w:rPr>
          <w:color w:val="B2B2B2"/>
        </w:rPr>
      </w:pPr>
      <w:r>
        <w:t xml:space="preserve">12. Which of the following two actions is </w:t>
      </w:r>
      <w:r>
        <w:rPr>
          <w:b/>
          <w:bCs/>
        </w:rPr>
        <w:t>more desirable</w:t>
      </w:r>
      <w:r>
        <w:t xml:space="preserve">? </w:t>
      </w:r>
      <w:r>
        <w:rPr>
          <w:color w:val="B2B2B2"/>
        </w:rPr>
        <w:t>[Predecessors OR preconditions of the focus]</w:t>
      </w:r>
    </w:p>
    <w:p w:rsidR="00EA53D5" w:rsidRDefault="00EA53D5"/>
    <w:p w:rsidR="00EA53D5" w:rsidRDefault="00C62E25">
      <w:r>
        <w:t>A. Imagine y</w:t>
      </w:r>
      <w:r>
        <w:t>ou want to make the egg sandwich, but you cannot find the eggs.</w:t>
      </w:r>
    </w:p>
    <w:p w:rsidR="00EA53D5" w:rsidRDefault="00EA53D5"/>
    <w:p w:rsidR="00EA53D5" w:rsidRDefault="00C62E25">
      <w:r>
        <w:t xml:space="preserve">B. </w:t>
      </w:r>
      <w:r>
        <w:t xml:space="preserve">Imagine you want to make the peanut </w:t>
      </w:r>
      <w:r>
        <w:t xml:space="preserve">butter sandwich, but you find the </w:t>
      </w:r>
      <w:ins w:id="67" w:author="Rudy Shayganfar" w:date="2015-10-21T23:48:00Z">
        <w:r w:rsidR="00EC188B">
          <w:t xml:space="preserve">peanut butter </w:t>
        </w:r>
      </w:ins>
      <w:r>
        <w:t>jar empty.</w:t>
      </w:r>
    </w:p>
    <w:p w:rsidR="00EA53D5" w:rsidRDefault="00EA53D5"/>
    <w:p w:rsidR="00EA53D5" w:rsidRPr="00EC188B" w:rsidRDefault="00C62E25">
      <w:pPr>
        <w:rPr>
          <w:b/>
          <w:color w:val="000000"/>
          <w:rPrChange w:id="68" w:author="Rudy Shayganfar" w:date="2015-10-21T23:48:00Z">
            <w:rPr>
              <w:color w:val="000000"/>
            </w:rPr>
          </w:rPrChange>
        </w:rPr>
      </w:pPr>
      <w:bookmarkStart w:id="69" w:name="_GoBack"/>
      <w:r w:rsidRPr="00EC188B">
        <w:rPr>
          <w:b/>
          <w:color w:val="000000"/>
          <w:rPrChange w:id="70" w:author="Rudy Shayganfar" w:date="2015-10-21T23:48:00Z">
            <w:rPr>
              <w:color w:val="000000"/>
            </w:rPr>
          </w:rPrChange>
        </w:rPr>
        <w:t>C. Equally desirable.</w:t>
      </w:r>
      <w:bookmarkEnd w:id="69"/>
    </w:p>
    <w:sectPr w:rsidR="00EA53D5" w:rsidRPr="00EC188B">
      <w:footerReference w:type="default" r:id="rId10"/>
      <w:pgSz w:w="12240" w:h="15840"/>
      <w:pgMar w:top="1134" w:right="1134" w:bottom="1693" w:left="1134" w:header="0" w:footer="1134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udy Shayganfar" w:date="2015-10-21T23:40:00Z" w:initials="RS">
    <w:p w:rsidR="00571BD7" w:rsidRDefault="00571BD7">
      <w:pPr>
        <w:pStyle w:val="CommentText"/>
      </w:pPr>
      <w:r>
        <w:rPr>
          <w:rStyle w:val="CommentReference"/>
        </w:rPr>
        <w:annotationRef/>
      </w:r>
      <w:r>
        <w:t xml:space="preserve">See comments on controllability and relevance.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E25" w:rsidRDefault="00C62E25">
      <w:r>
        <w:separator/>
      </w:r>
    </w:p>
  </w:endnote>
  <w:endnote w:type="continuationSeparator" w:id="0">
    <w:p w:rsidR="00C62E25" w:rsidRDefault="00C62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3D5" w:rsidRDefault="00C62E25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EC188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E25" w:rsidRDefault="00C62E25">
      <w:r>
        <w:separator/>
      </w:r>
    </w:p>
  </w:footnote>
  <w:footnote w:type="continuationSeparator" w:id="0">
    <w:p w:rsidR="00C62E25" w:rsidRDefault="00C62E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D5"/>
    <w:rsid w:val="00571BD7"/>
    <w:rsid w:val="00AA5023"/>
    <w:rsid w:val="00C62E25"/>
    <w:rsid w:val="00EA53D5"/>
    <w:rsid w:val="00EC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571B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1BD7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BD7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1BD7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D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D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571B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1BD7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BD7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1BD7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D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D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Permasteelisa North America</Company>
  <LinksUpToDate>false</LinksUpToDate>
  <CharactersWithSpaces>7364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Rudy Shayganfar</dc:creator>
  <cp:lastModifiedBy>Rudy Shayganfar</cp:lastModifiedBy>
  <cp:revision>2</cp:revision>
  <dcterms:created xsi:type="dcterms:W3CDTF">2015-10-22T03:48:00Z</dcterms:created>
  <dcterms:modified xsi:type="dcterms:W3CDTF">2015-10-22T03:48:00Z</dcterms:modified>
  <dc:language>en-US</dc:language>
</cp:coreProperties>
</file>